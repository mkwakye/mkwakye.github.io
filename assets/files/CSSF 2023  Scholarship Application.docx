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9BA59" w14:textId="77777777" w:rsidR="00B9222C" w:rsidRDefault="00B9222C">
      <w:pPr>
        <w:tabs>
          <w:tab w:val="left" w:pos="4858"/>
        </w:tabs>
        <w:rPr>
          <w:rFonts w:ascii="Arial" w:hAnsi="Arial" w:cs="Arial"/>
          <w:sz w:val="14"/>
          <w:szCs w:val="14"/>
        </w:rPr>
      </w:pPr>
    </w:p>
    <w:p w14:paraId="44BECAF0" w14:textId="77777777" w:rsidR="00B9222C" w:rsidRDefault="00B9222C">
      <w:pPr>
        <w:tabs>
          <w:tab w:val="left" w:pos="4858"/>
        </w:tabs>
        <w:rPr>
          <w:rFonts w:ascii="Arial" w:hAnsi="Arial" w:cs="Arial"/>
          <w:sz w:val="14"/>
          <w:szCs w:val="14"/>
        </w:rPr>
      </w:pPr>
    </w:p>
    <w:p w14:paraId="667C3486" w14:textId="77777777" w:rsidR="00B9222C" w:rsidRDefault="00B9222C">
      <w:pPr>
        <w:pStyle w:val="p3"/>
        <w:ind w:left="360"/>
        <w:rPr>
          <w:rFonts w:ascii="OldCentury" w:hAnsi="OldCentury"/>
          <w:bCs/>
          <w:color w:val="0000FF"/>
          <w:sz w:val="72"/>
          <w:szCs w:val="72"/>
        </w:rPr>
      </w:pPr>
      <w:smartTag w:uri="urn:schemas-microsoft-com:office:smarttags" w:element="place">
        <w:r w:rsidRPr="00F6036B">
          <w:rPr>
            <w:b/>
            <w:bCs/>
            <w:color w:val="FF0000"/>
            <w:sz w:val="120"/>
            <w:szCs w:val="120"/>
          </w:rPr>
          <w:t>C</w:t>
        </w:r>
        <w:r w:rsidRPr="00F6036B">
          <w:rPr>
            <w:b/>
            <w:color w:val="000000"/>
            <w:sz w:val="72"/>
            <w:szCs w:val="72"/>
          </w:rPr>
          <w:t>ARIBBEAN</w:t>
        </w:r>
      </w:smartTag>
    </w:p>
    <w:p w14:paraId="45F7E2A1" w14:textId="77777777" w:rsidR="00B9222C" w:rsidRPr="00F6036B" w:rsidRDefault="00B9222C" w:rsidP="00507BAE">
      <w:pPr>
        <w:pStyle w:val="p4"/>
        <w:rPr>
          <w:b/>
          <w:bCs/>
          <w:color w:val="0000FF"/>
          <w:sz w:val="74"/>
          <w:szCs w:val="74"/>
        </w:rPr>
      </w:pPr>
      <w:r w:rsidRPr="00F6036B">
        <w:rPr>
          <w:b/>
          <w:bCs/>
          <w:color w:val="FF0000"/>
          <w:sz w:val="120"/>
          <w:szCs w:val="120"/>
        </w:rPr>
        <w:t>S</w:t>
      </w:r>
      <w:r w:rsidRPr="00F6036B">
        <w:rPr>
          <w:b/>
          <w:bCs/>
          <w:color w:val="000000"/>
          <w:sz w:val="74"/>
          <w:szCs w:val="74"/>
        </w:rPr>
        <w:t>TUDENTS</w:t>
      </w:r>
      <w:r w:rsidR="00650131">
        <w:rPr>
          <w:b/>
          <w:bCs/>
          <w:color w:val="000000"/>
          <w:sz w:val="74"/>
          <w:szCs w:val="74"/>
        </w:rPr>
        <w:t>’</w:t>
      </w:r>
    </w:p>
    <w:p w14:paraId="51BE0E2F" w14:textId="77777777" w:rsidR="00B9222C" w:rsidRPr="00F6036B" w:rsidRDefault="00B9222C">
      <w:pPr>
        <w:pStyle w:val="p4"/>
        <w:ind w:left="2845"/>
        <w:rPr>
          <w:b/>
          <w:bCs/>
          <w:color w:val="0000FF"/>
          <w:sz w:val="74"/>
          <w:szCs w:val="74"/>
        </w:rPr>
      </w:pPr>
      <w:r w:rsidRPr="00F6036B">
        <w:rPr>
          <w:b/>
          <w:bCs/>
          <w:color w:val="FF0000"/>
          <w:sz w:val="120"/>
          <w:szCs w:val="120"/>
        </w:rPr>
        <w:t>S</w:t>
      </w:r>
      <w:r w:rsidRPr="00F6036B">
        <w:rPr>
          <w:b/>
          <w:bCs/>
          <w:color w:val="000000"/>
          <w:sz w:val="74"/>
          <w:szCs w:val="74"/>
        </w:rPr>
        <w:t>CHOLARSHIP</w:t>
      </w:r>
    </w:p>
    <w:p w14:paraId="0332F6CC" w14:textId="77777777" w:rsidR="00B9222C" w:rsidRPr="00B01112" w:rsidRDefault="00B9222C">
      <w:pPr>
        <w:pStyle w:val="p4"/>
        <w:ind w:left="2845"/>
        <w:rPr>
          <w:b/>
          <w:bCs/>
          <w:sz w:val="20"/>
          <w:szCs w:val="20"/>
        </w:rPr>
      </w:pPr>
    </w:p>
    <w:p w14:paraId="55329BCB" w14:textId="77777777" w:rsidR="00B9222C" w:rsidRPr="00F6036B" w:rsidRDefault="00B9222C">
      <w:pPr>
        <w:pStyle w:val="p5"/>
        <w:tabs>
          <w:tab w:val="left" w:pos="7380"/>
        </w:tabs>
        <w:ind w:left="360"/>
        <w:jc w:val="center"/>
        <w:rPr>
          <w:b/>
          <w:bCs/>
          <w:color w:val="0000FF"/>
          <w:sz w:val="72"/>
          <w:szCs w:val="120"/>
        </w:rPr>
      </w:pPr>
      <w:r w:rsidRPr="00F6036B">
        <w:rPr>
          <w:b/>
          <w:bCs/>
          <w:color w:val="000000"/>
          <w:sz w:val="120"/>
          <w:szCs w:val="120"/>
        </w:rPr>
        <w:t xml:space="preserve">        </w:t>
      </w:r>
      <w:r w:rsidRPr="00F6036B">
        <w:rPr>
          <w:b/>
          <w:bCs/>
          <w:color w:val="FF0000"/>
          <w:sz w:val="120"/>
          <w:szCs w:val="120"/>
        </w:rPr>
        <w:t>F</w:t>
      </w:r>
      <w:r w:rsidRPr="00F6036B">
        <w:rPr>
          <w:b/>
          <w:bCs/>
          <w:color w:val="000000"/>
          <w:sz w:val="72"/>
          <w:szCs w:val="120"/>
        </w:rPr>
        <w:t>UND</w:t>
      </w:r>
      <w:r w:rsidRPr="00F6036B">
        <w:rPr>
          <w:color w:val="000000"/>
          <w:sz w:val="120"/>
          <w:szCs w:val="120"/>
        </w:rPr>
        <w:t>, I</w:t>
      </w:r>
      <w:r w:rsidRPr="00F6036B">
        <w:rPr>
          <w:b/>
          <w:bCs/>
          <w:color w:val="000000"/>
          <w:sz w:val="72"/>
          <w:szCs w:val="120"/>
        </w:rPr>
        <w:t xml:space="preserve">NC. </w:t>
      </w:r>
    </w:p>
    <w:p w14:paraId="118F909F" w14:textId="77777777" w:rsidR="00B9222C" w:rsidRPr="00F6036B" w:rsidRDefault="00B9222C">
      <w:pPr>
        <w:pStyle w:val="p5"/>
        <w:tabs>
          <w:tab w:val="left" w:pos="7380"/>
        </w:tabs>
        <w:ind w:left="360"/>
        <w:jc w:val="center"/>
        <w:rPr>
          <w:b/>
          <w:bCs/>
          <w:color w:val="0000FF"/>
          <w:sz w:val="72"/>
          <w:szCs w:val="120"/>
        </w:rPr>
      </w:pPr>
      <w:r w:rsidRPr="00F6036B">
        <w:rPr>
          <w:b/>
          <w:bCs/>
          <w:color w:val="000000"/>
          <w:sz w:val="72"/>
          <w:szCs w:val="120"/>
        </w:rPr>
        <w:t xml:space="preserve">              </w:t>
      </w:r>
      <w:r w:rsidRPr="00B01112">
        <w:rPr>
          <w:b/>
          <w:bCs/>
          <w:color w:val="000000"/>
          <w:sz w:val="72"/>
          <w:szCs w:val="120"/>
        </w:rPr>
        <w:t>(</w:t>
      </w:r>
      <w:r w:rsidRPr="00B01112">
        <w:rPr>
          <w:b/>
          <w:bCs/>
          <w:color w:val="FF0000"/>
          <w:sz w:val="72"/>
          <w:szCs w:val="120"/>
        </w:rPr>
        <w:t>CSSF</w:t>
      </w:r>
      <w:r w:rsidRPr="00F6036B">
        <w:rPr>
          <w:b/>
          <w:bCs/>
          <w:color w:val="000000"/>
          <w:sz w:val="72"/>
          <w:szCs w:val="120"/>
        </w:rPr>
        <w:t>)</w:t>
      </w:r>
    </w:p>
    <w:p w14:paraId="4BABCE05" w14:textId="77777777" w:rsidR="00B9222C" w:rsidRPr="00CA54B7" w:rsidRDefault="00000000">
      <w:pPr>
        <w:pStyle w:val="p5"/>
        <w:tabs>
          <w:tab w:val="left" w:pos="7380"/>
        </w:tabs>
        <w:ind w:left="360"/>
        <w:jc w:val="center"/>
        <w:rPr>
          <w:rFonts w:ascii="OldCentury" w:hAnsi="OldCentury"/>
          <w:i/>
          <w:iCs/>
          <w:color w:val="000000"/>
          <w:sz w:val="120"/>
          <w:szCs w:val="120"/>
        </w:rPr>
      </w:pPr>
      <w:r>
        <w:rPr>
          <w:rFonts w:ascii="OldCentury" w:hAnsi="OldCentury"/>
          <w:i/>
          <w:iCs/>
          <w:noProof/>
          <w:color w:val="000000"/>
          <w:sz w:val="120"/>
          <w:szCs w:val="120"/>
        </w:rPr>
        <w:pict w14:anchorId="3B157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62.2pt;margin-top:5.65pt;width:204.85pt;height:214.95pt;z-index:-1" wrapcoords="-146 0 -146 21461 21600 21461 21600 0 -146 0">
            <v:imagedata r:id="rId7" o:title="graduate_3_55897"/>
            <w10:wrap type="tight"/>
          </v:shape>
        </w:pict>
      </w:r>
    </w:p>
    <w:p w14:paraId="190B80BE" w14:textId="77777777" w:rsidR="00B9222C" w:rsidRPr="00CA54B7" w:rsidRDefault="00B9222C">
      <w:pPr>
        <w:pStyle w:val="p5"/>
        <w:tabs>
          <w:tab w:val="left" w:pos="7380"/>
        </w:tabs>
        <w:ind w:left="360"/>
        <w:jc w:val="center"/>
        <w:rPr>
          <w:rFonts w:ascii="OldCentury" w:hAnsi="OldCentury"/>
          <w:i/>
          <w:iCs/>
          <w:color w:val="000000"/>
          <w:sz w:val="120"/>
          <w:szCs w:val="120"/>
        </w:rPr>
      </w:pPr>
    </w:p>
    <w:p w14:paraId="6956B437" w14:textId="77777777" w:rsidR="00B9222C" w:rsidRPr="00CA54B7" w:rsidRDefault="00B9222C">
      <w:pPr>
        <w:pStyle w:val="p5"/>
        <w:tabs>
          <w:tab w:val="left" w:pos="7380"/>
        </w:tabs>
        <w:ind w:left="360"/>
        <w:jc w:val="center"/>
        <w:rPr>
          <w:rFonts w:ascii="OldCentury" w:hAnsi="OldCentury"/>
          <w:i/>
          <w:iCs/>
          <w:color w:val="000000"/>
          <w:sz w:val="40"/>
          <w:szCs w:val="40"/>
        </w:rPr>
      </w:pPr>
    </w:p>
    <w:p w14:paraId="3E4C8EDA" w14:textId="77777777" w:rsidR="00B9222C" w:rsidRPr="00CA54B7" w:rsidRDefault="00B9222C">
      <w:pPr>
        <w:pStyle w:val="p6"/>
        <w:jc w:val="center"/>
        <w:rPr>
          <w:i/>
          <w:iCs/>
          <w:color w:val="000000"/>
          <w:sz w:val="26"/>
          <w:szCs w:val="26"/>
        </w:rPr>
      </w:pPr>
    </w:p>
    <w:p w14:paraId="1A11181D" w14:textId="77777777" w:rsidR="00B9222C" w:rsidRDefault="00B9222C">
      <w:pPr>
        <w:pStyle w:val="p6"/>
        <w:jc w:val="center"/>
        <w:rPr>
          <w:i/>
          <w:iCs/>
          <w:color w:val="000000"/>
          <w:sz w:val="26"/>
          <w:szCs w:val="26"/>
        </w:rPr>
      </w:pPr>
    </w:p>
    <w:p w14:paraId="1CD6DEFD" w14:textId="77777777" w:rsidR="00291426" w:rsidRDefault="00291426">
      <w:pPr>
        <w:pStyle w:val="p6"/>
        <w:jc w:val="center"/>
        <w:rPr>
          <w:i/>
          <w:iCs/>
          <w:color w:val="000000"/>
          <w:sz w:val="26"/>
          <w:szCs w:val="26"/>
        </w:rPr>
      </w:pPr>
    </w:p>
    <w:p w14:paraId="7A354A33" w14:textId="77777777" w:rsidR="00291426" w:rsidRDefault="00291426">
      <w:pPr>
        <w:pStyle w:val="p6"/>
        <w:jc w:val="center"/>
        <w:rPr>
          <w:i/>
          <w:iCs/>
          <w:color w:val="000000"/>
          <w:sz w:val="26"/>
          <w:szCs w:val="26"/>
        </w:rPr>
      </w:pPr>
    </w:p>
    <w:p w14:paraId="696C92DE" w14:textId="77777777" w:rsidR="00291426" w:rsidRPr="0020056A" w:rsidRDefault="00291426">
      <w:pPr>
        <w:pStyle w:val="p6"/>
        <w:jc w:val="center"/>
        <w:rPr>
          <w:i/>
          <w:iCs/>
          <w:color w:val="000000"/>
          <w:sz w:val="16"/>
          <w:szCs w:val="16"/>
        </w:rPr>
      </w:pPr>
    </w:p>
    <w:p w14:paraId="054B30BC" w14:textId="77777777" w:rsidR="00291426" w:rsidRDefault="00291426">
      <w:pPr>
        <w:pStyle w:val="p6"/>
        <w:jc w:val="center"/>
        <w:rPr>
          <w:i/>
          <w:iCs/>
          <w:color w:val="000000"/>
          <w:sz w:val="26"/>
          <w:szCs w:val="26"/>
        </w:rPr>
      </w:pPr>
    </w:p>
    <w:p w14:paraId="309946DB" w14:textId="77777777" w:rsidR="00B9222C" w:rsidRPr="006E0D92" w:rsidRDefault="00B9222C">
      <w:pPr>
        <w:pStyle w:val="p6"/>
        <w:jc w:val="center"/>
        <w:rPr>
          <w:b/>
          <w:i/>
          <w:iCs/>
          <w:color w:val="000000"/>
          <w:sz w:val="26"/>
          <w:szCs w:val="26"/>
        </w:rPr>
      </w:pPr>
      <w:r w:rsidRPr="006E0D92">
        <w:rPr>
          <w:b/>
          <w:i/>
          <w:iCs/>
          <w:color w:val="000000"/>
          <w:sz w:val="26"/>
          <w:szCs w:val="26"/>
        </w:rPr>
        <w:t xml:space="preserve">Offering scholarships to </w:t>
      </w:r>
      <w:r w:rsidR="00635575">
        <w:rPr>
          <w:b/>
          <w:i/>
          <w:iCs/>
          <w:color w:val="000000"/>
          <w:sz w:val="26"/>
          <w:szCs w:val="26"/>
        </w:rPr>
        <w:t xml:space="preserve">promising </w:t>
      </w:r>
      <w:r w:rsidRPr="006E0D92">
        <w:rPr>
          <w:b/>
          <w:i/>
          <w:iCs/>
          <w:color w:val="000000"/>
          <w:sz w:val="26"/>
          <w:szCs w:val="26"/>
        </w:rPr>
        <w:t>high school seniors and/or returning</w:t>
      </w:r>
    </w:p>
    <w:p w14:paraId="03401FFF" w14:textId="77777777" w:rsidR="00B9222C" w:rsidRPr="006E0D92" w:rsidRDefault="00B9222C">
      <w:pPr>
        <w:pStyle w:val="p6"/>
        <w:jc w:val="center"/>
        <w:rPr>
          <w:b/>
          <w:i/>
          <w:iCs/>
          <w:color w:val="000000"/>
          <w:sz w:val="26"/>
          <w:szCs w:val="26"/>
        </w:rPr>
      </w:pPr>
      <w:r w:rsidRPr="006E0D92">
        <w:rPr>
          <w:b/>
          <w:i/>
          <w:iCs/>
          <w:color w:val="000000"/>
          <w:sz w:val="26"/>
          <w:szCs w:val="26"/>
        </w:rPr>
        <w:t xml:space="preserve"> undergraduate students of </w:t>
      </w:r>
      <w:smartTag w:uri="urn:schemas-microsoft-com:office:smarttags" w:element="place">
        <w:r w:rsidRPr="006E0D92">
          <w:rPr>
            <w:b/>
            <w:i/>
            <w:iCs/>
            <w:color w:val="000000"/>
            <w:sz w:val="26"/>
            <w:szCs w:val="26"/>
          </w:rPr>
          <w:t>Caribbean</w:t>
        </w:r>
      </w:smartTag>
      <w:r w:rsidRPr="006E0D92">
        <w:rPr>
          <w:b/>
          <w:i/>
          <w:iCs/>
          <w:color w:val="000000"/>
          <w:sz w:val="26"/>
          <w:szCs w:val="26"/>
        </w:rPr>
        <w:t xml:space="preserve"> heritage</w:t>
      </w:r>
    </w:p>
    <w:p w14:paraId="4E182458" w14:textId="77777777" w:rsidR="00B9222C" w:rsidRPr="0020056A" w:rsidRDefault="00B9222C">
      <w:pPr>
        <w:pStyle w:val="p6"/>
        <w:jc w:val="center"/>
        <w:rPr>
          <w:i/>
          <w:iCs/>
          <w:color w:val="000000"/>
          <w:sz w:val="12"/>
          <w:szCs w:val="12"/>
        </w:rPr>
      </w:pPr>
    </w:p>
    <w:p w14:paraId="0F373258" w14:textId="6390057B" w:rsidR="00B9222C" w:rsidRDefault="00B9222C">
      <w:pPr>
        <w:pStyle w:val="p6"/>
        <w:jc w:val="center"/>
        <w:rPr>
          <w:b/>
          <w:i/>
          <w:iCs/>
          <w:color w:val="FF0000"/>
          <w:sz w:val="40"/>
          <w:szCs w:val="40"/>
        </w:rPr>
      </w:pPr>
      <w:r w:rsidRPr="006E0D92">
        <w:rPr>
          <w:b/>
          <w:i/>
          <w:iCs/>
          <w:color w:val="FF0000"/>
          <w:sz w:val="40"/>
          <w:szCs w:val="40"/>
        </w:rPr>
        <w:t>20</w:t>
      </w:r>
      <w:r w:rsidR="006361B4">
        <w:rPr>
          <w:b/>
          <w:i/>
          <w:iCs/>
          <w:color w:val="FF0000"/>
          <w:sz w:val="40"/>
          <w:szCs w:val="40"/>
        </w:rPr>
        <w:t>2</w:t>
      </w:r>
      <w:r w:rsidR="000A7A3B">
        <w:rPr>
          <w:b/>
          <w:i/>
          <w:iCs/>
          <w:color w:val="FF0000"/>
          <w:sz w:val="40"/>
          <w:szCs w:val="40"/>
        </w:rPr>
        <w:t>3</w:t>
      </w:r>
    </w:p>
    <w:p w14:paraId="53931370" w14:textId="77777777" w:rsidR="0020056A" w:rsidRPr="0020056A" w:rsidRDefault="0020056A" w:rsidP="004F46F6">
      <w:pPr>
        <w:ind w:left="90"/>
        <w:jc w:val="center"/>
        <w:rPr>
          <w:iCs/>
          <w:sz w:val="12"/>
          <w:szCs w:val="12"/>
        </w:rPr>
      </w:pPr>
    </w:p>
    <w:p w14:paraId="4C5D95BD" w14:textId="77777777" w:rsidR="00B9222C" w:rsidRPr="0020056A" w:rsidRDefault="00F82AC7" w:rsidP="004F46F6">
      <w:pPr>
        <w:ind w:left="90"/>
        <w:jc w:val="center"/>
        <w:rPr>
          <w:iCs/>
          <w:sz w:val="16"/>
          <w:szCs w:val="16"/>
        </w:rPr>
      </w:pPr>
      <w:r>
        <w:rPr>
          <w:iCs/>
        </w:rPr>
        <w:tab/>
      </w:r>
      <w:r w:rsidR="00B957EB">
        <w:rPr>
          <w:iCs/>
        </w:rPr>
        <w:t xml:space="preserve">Website: </w:t>
      </w:r>
      <w:r w:rsidR="0020056A" w:rsidRPr="0020056A">
        <w:rPr>
          <w:iCs/>
        </w:rPr>
        <w:t>cssfinc.org</w:t>
      </w:r>
      <w:r w:rsidR="00B957EB">
        <w:rPr>
          <w:iCs/>
        </w:rPr>
        <w:tab/>
      </w:r>
      <w:r w:rsidR="00B957EB">
        <w:rPr>
          <w:iCs/>
        </w:rPr>
        <w:tab/>
      </w:r>
      <w:r w:rsidR="00B9222C" w:rsidRPr="0020056A">
        <w:rPr>
          <w:i/>
          <w:iCs/>
        </w:rPr>
        <w:br w:type="page"/>
      </w:r>
    </w:p>
    <w:p w14:paraId="3D465CA3" w14:textId="77777777" w:rsidR="00B9222C" w:rsidRPr="003E5653" w:rsidRDefault="00791B93" w:rsidP="00D1700F">
      <w:pPr>
        <w:rPr>
          <w:b/>
          <w:i/>
          <w:iCs/>
          <w:color w:val="0000FF"/>
        </w:rPr>
      </w:pPr>
      <w:r>
        <w:rPr>
          <w:b/>
          <w:i/>
          <w:iCs/>
          <w:color w:val="FF0000"/>
        </w:rPr>
        <w:t xml:space="preserve">Dear </w:t>
      </w:r>
      <w:r w:rsidR="00B9222C" w:rsidRPr="007A3E6F">
        <w:rPr>
          <w:b/>
          <w:i/>
          <w:iCs/>
          <w:color w:val="FF0000"/>
        </w:rPr>
        <w:t>Scholarship Fund Applicant:</w:t>
      </w:r>
    </w:p>
    <w:p w14:paraId="4F5C9F0C" w14:textId="77777777" w:rsidR="00B9222C" w:rsidRPr="003C49B6" w:rsidRDefault="00B9222C" w:rsidP="00D1700F">
      <w:pPr>
        <w:rPr>
          <w:iCs/>
          <w:sz w:val="8"/>
          <w:szCs w:val="8"/>
        </w:rPr>
      </w:pPr>
    </w:p>
    <w:p w14:paraId="2F4E744A" w14:textId="77777777" w:rsidR="00B9222C" w:rsidRPr="00791B93" w:rsidRDefault="00B9222C" w:rsidP="00D1700F">
      <w:pPr>
        <w:pStyle w:val="BodyTextIndent2"/>
        <w:ind w:left="0"/>
        <w:jc w:val="left"/>
        <w:rPr>
          <w:sz w:val="8"/>
          <w:szCs w:val="8"/>
        </w:rPr>
      </w:pPr>
    </w:p>
    <w:p w14:paraId="6FD0080E" w14:textId="77777777" w:rsidR="00B9222C" w:rsidRDefault="00E35CE0" w:rsidP="00D1700F">
      <w:pPr>
        <w:pStyle w:val="BodyTextIndent2"/>
        <w:ind w:left="0"/>
        <w:jc w:val="left"/>
        <w:rPr>
          <w:sz w:val="22"/>
        </w:rPr>
      </w:pPr>
      <w:r>
        <w:rPr>
          <w:sz w:val="22"/>
        </w:rPr>
        <w:t>On behalf of the CSSF, Inc.</w:t>
      </w:r>
      <w:r w:rsidR="00B9222C">
        <w:rPr>
          <w:sz w:val="22"/>
        </w:rPr>
        <w:t xml:space="preserve"> Board of Directors, we applaud your efforts to pursue a college education.  Your interest in applying for this scholarship shows that you have decided to positively affect your future through higher education.  We are committed to providing opportunities for students like you.</w:t>
      </w:r>
    </w:p>
    <w:p w14:paraId="1AD204BD" w14:textId="77777777" w:rsidR="00B9222C" w:rsidRPr="003C49B6" w:rsidRDefault="00B9222C" w:rsidP="00D1700F">
      <w:pPr>
        <w:jc w:val="both"/>
        <w:rPr>
          <w:iCs/>
          <w:sz w:val="8"/>
          <w:szCs w:val="8"/>
        </w:rPr>
      </w:pPr>
    </w:p>
    <w:p w14:paraId="060C7FAF" w14:textId="77777777" w:rsidR="00B9222C" w:rsidRDefault="00B9222C" w:rsidP="00D1700F">
      <w:pPr>
        <w:pStyle w:val="BodyTextIndent"/>
        <w:ind w:left="0"/>
        <w:rPr>
          <w:sz w:val="22"/>
        </w:rPr>
      </w:pPr>
      <w:r>
        <w:rPr>
          <w:sz w:val="22"/>
        </w:rPr>
        <w:t xml:space="preserve">Keep in mind that most scholarship programs, including ours, are competitive processes. To ensure that your application receives full consideration, we suggest that you: </w:t>
      </w:r>
    </w:p>
    <w:p w14:paraId="288B18D1" w14:textId="77777777" w:rsidR="00B9222C" w:rsidRPr="003C49B6" w:rsidRDefault="00B9222C" w:rsidP="00D1700F">
      <w:pPr>
        <w:jc w:val="both"/>
        <w:rPr>
          <w:iCs/>
          <w:sz w:val="8"/>
          <w:szCs w:val="8"/>
        </w:rPr>
      </w:pPr>
    </w:p>
    <w:p w14:paraId="7B43E543" w14:textId="77777777" w:rsidR="00B9222C" w:rsidRDefault="00B9222C" w:rsidP="00561F9F">
      <w:pPr>
        <w:numPr>
          <w:ilvl w:val="0"/>
          <w:numId w:val="3"/>
        </w:numPr>
        <w:tabs>
          <w:tab w:val="clear" w:pos="1080"/>
          <w:tab w:val="num" w:pos="360"/>
        </w:tabs>
        <w:ind w:left="360"/>
        <w:jc w:val="both"/>
        <w:rPr>
          <w:iCs/>
          <w:sz w:val="22"/>
        </w:rPr>
      </w:pPr>
      <w:r>
        <w:rPr>
          <w:iCs/>
          <w:sz w:val="22"/>
        </w:rPr>
        <w:t xml:space="preserve">Carefully read the eligibility requirements; </w:t>
      </w:r>
    </w:p>
    <w:p w14:paraId="76BF2549" w14:textId="77777777" w:rsidR="00B9222C" w:rsidRPr="00A04E1D" w:rsidRDefault="00B9222C" w:rsidP="00D1700F">
      <w:pPr>
        <w:jc w:val="both"/>
        <w:rPr>
          <w:iCs/>
          <w:sz w:val="8"/>
          <w:szCs w:val="8"/>
        </w:rPr>
      </w:pPr>
    </w:p>
    <w:p w14:paraId="1E065BBB" w14:textId="77777777" w:rsidR="00B9222C" w:rsidRDefault="00B9222C" w:rsidP="00561F9F">
      <w:pPr>
        <w:numPr>
          <w:ilvl w:val="0"/>
          <w:numId w:val="3"/>
        </w:numPr>
        <w:tabs>
          <w:tab w:val="clear" w:pos="1080"/>
          <w:tab w:val="num" w:pos="360"/>
        </w:tabs>
        <w:ind w:left="360"/>
        <w:jc w:val="both"/>
        <w:rPr>
          <w:iCs/>
          <w:sz w:val="22"/>
        </w:rPr>
      </w:pPr>
      <w:r>
        <w:rPr>
          <w:iCs/>
          <w:sz w:val="22"/>
        </w:rPr>
        <w:t>Follow the application instructions, and;</w:t>
      </w:r>
    </w:p>
    <w:p w14:paraId="74F9D24C" w14:textId="77777777" w:rsidR="00B9222C" w:rsidRPr="00A04E1D" w:rsidRDefault="00B9222C" w:rsidP="00D1700F">
      <w:pPr>
        <w:jc w:val="both"/>
        <w:rPr>
          <w:iCs/>
          <w:sz w:val="8"/>
          <w:szCs w:val="8"/>
        </w:rPr>
      </w:pPr>
    </w:p>
    <w:p w14:paraId="2F05A4BF" w14:textId="77777777" w:rsidR="00B9222C" w:rsidRDefault="00B9222C" w:rsidP="00561F9F">
      <w:pPr>
        <w:numPr>
          <w:ilvl w:val="0"/>
          <w:numId w:val="3"/>
        </w:numPr>
        <w:tabs>
          <w:tab w:val="clear" w:pos="1080"/>
          <w:tab w:val="num" w:pos="360"/>
        </w:tabs>
        <w:ind w:left="360"/>
        <w:jc w:val="both"/>
        <w:rPr>
          <w:iCs/>
          <w:sz w:val="22"/>
        </w:rPr>
      </w:pPr>
      <w:r>
        <w:rPr>
          <w:iCs/>
          <w:sz w:val="22"/>
        </w:rPr>
        <w:t>Have a colleague proofread your work.</w:t>
      </w:r>
    </w:p>
    <w:p w14:paraId="068E0609" w14:textId="77777777" w:rsidR="00B9222C" w:rsidRPr="00A04E1D" w:rsidRDefault="00B9222C" w:rsidP="00D1700F">
      <w:pPr>
        <w:jc w:val="both"/>
        <w:rPr>
          <w:iCs/>
          <w:sz w:val="8"/>
          <w:szCs w:val="8"/>
        </w:rPr>
      </w:pPr>
    </w:p>
    <w:p w14:paraId="118A4829" w14:textId="77777777" w:rsidR="00B9222C" w:rsidRDefault="00B9222C" w:rsidP="00561F9F">
      <w:pPr>
        <w:numPr>
          <w:ilvl w:val="0"/>
          <w:numId w:val="3"/>
        </w:numPr>
        <w:tabs>
          <w:tab w:val="clear" w:pos="1080"/>
          <w:tab w:val="num" w:pos="360"/>
        </w:tabs>
        <w:ind w:left="360"/>
        <w:jc w:val="both"/>
        <w:rPr>
          <w:iCs/>
          <w:sz w:val="22"/>
        </w:rPr>
      </w:pPr>
      <w:r>
        <w:rPr>
          <w:iCs/>
          <w:sz w:val="22"/>
        </w:rPr>
        <w:t>Applicant is held responsible for all information submitted in the application.</w:t>
      </w:r>
    </w:p>
    <w:p w14:paraId="00FF0BEA" w14:textId="77777777" w:rsidR="00B9222C" w:rsidRPr="003C49B6" w:rsidRDefault="00B9222C" w:rsidP="00D1700F">
      <w:pPr>
        <w:jc w:val="both"/>
        <w:rPr>
          <w:iCs/>
          <w:sz w:val="8"/>
          <w:szCs w:val="8"/>
        </w:rPr>
      </w:pPr>
    </w:p>
    <w:p w14:paraId="5378BA44" w14:textId="77777777" w:rsidR="00B9222C" w:rsidRDefault="00B9222C" w:rsidP="00D1700F">
      <w:pPr>
        <w:pStyle w:val="BodyTextIndent3"/>
        <w:ind w:left="0"/>
      </w:pPr>
      <w:r>
        <w:t>We realize how important this process is to you and your family, thus we take great care in reviewing all applications. We wish you much luck and success!</w:t>
      </w:r>
    </w:p>
    <w:p w14:paraId="598EADA0" w14:textId="77777777" w:rsidR="00B9222C" w:rsidRPr="00791B93" w:rsidRDefault="00B9222C" w:rsidP="00D1700F">
      <w:pPr>
        <w:pStyle w:val="BodyTextIndent3"/>
        <w:ind w:left="0"/>
        <w:rPr>
          <w:sz w:val="8"/>
          <w:szCs w:val="8"/>
        </w:rPr>
      </w:pPr>
    </w:p>
    <w:p w14:paraId="51A7C025" w14:textId="77777777" w:rsidR="00B9222C" w:rsidRPr="00EA1FDA" w:rsidRDefault="00B9222C">
      <w:pPr>
        <w:ind w:left="720"/>
        <w:jc w:val="center"/>
        <w:rPr>
          <w:iCs/>
          <w:sz w:val="8"/>
          <w:szCs w:val="8"/>
        </w:rPr>
      </w:pPr>
    </w:p>
    <w:p w14:paraId="2B83304C" w14:textId="77777777" w:rsidR="00B9222C" w:rsidRPr="007A3E6F" w:rsidRDefault="00B9222C">
      <w:pPr>
        <w:pStyle w:val="p8"/>
        <w:rPr>
          <w:b/>
          <w:bCs/>
          <w:color w:val="FF0000"/>
          <w:sz w:val="22"/>
          <w:szCs w:val="22"/>
        </w:rPr>
      </w:pPr>
      <w:r w:rsidRPr="007A3E6F">
        <w:rPr>
          <w:b/>
          <w:bCs/>
          <w:color w:val="FF0000"/>
          <w:sz w:val="22"/>
          <w:szCs w:val="22"/>
          <w:u w:val="single"/>
        </w:rPr>
        <w:t>SCHOLARSHIP PURPOSE</w:t>
      </w:r>
    </w:p>
    <w:p w14:paraId="62E099D1" w14:textId="77777777" w:rsidR="00B9222C" w:rsidRPr="003C49B6" w:rsidRDefault="00B9222C">
      <w:pPr>
        <w:pStyle w:val="BalloonText"/>
        <w:tabs>
          <w:tab w:val="left" w:pos="204"/>
        </w:tabs>
        <w:rPr>
          <w:rFonts w:ascii="Times New Roman" w:hAnsi="Times New Roman"/>
          <w:sz w:val="8"/>
          <w:szCs w:val="8"/>
        </w:rPr>
      </w:pPr>
    </w:p>
    <w:p w14:paraId="5D79C855" w14:textId="77777777" w:rsidR="00B9222C" w:rsidRDefault="00B9222C">
      <w:pPr>
        <w:pStyle w:val="p8"/>
        <w:rPr>
          <w:sz w:val="22"/>
          <w:szCs w:val="22"/>
        </w:rPr>
      </w:pPr>
      <w:r>
        <w:rPr>
          <w:sz w:val="22"/>
          <w:szCs w:val="22"/>
        </w:rPr>
        <w:t>The Caribbean Students</w:t>
      </w:r>
      <w:r w:rsidR="00E9425D">
        <w:rPr>
          <w:sz w:val="22"/>
          <w:szCs w:val="22"/>
        </w:rPr>
        <w:t>’</w:t>
      </w:r>
      <w:r>
        <w:rPr>
          <w:sz w:val="22"/>
          <w:szCs w:val="22"/>
        </w:rPr>
        <w:t xml:space="preserve"> Scholarship Fund, Inc. provides an opportunity to invest in the education of our community’s youths. Simultaneously, the CSSF, Inc. will establish and maintain a fellowship rooted in traditional </w:t>
      </w:r>
      <w:r>
        <w:rPr>
          <w:sz w:val="22"/>
        </w:rPr>
        <w:t xml:space="preserve">and </w:t>
      </w:r>
      <w:r>
        <w:rPr>
          <w:sz w:val="22"/>
          <w:szCs w:val="22"/>
        </w:rPr>
        <w:t xml:space="preserve">historical Caribbean principles--of using one’s skills in service to the community and put into practice those principles that build upon the strong history of the </w:t>
      </w:r>
      <w:smartTag w:uri="urn:schemas-microsoft-com:office:smarttags" w:element="place">
        <w:smartTag w:uri="urn:schemas-microsoft-com:office:smarttags" w:element="PostalCode">
          <w:r>
            <w:rPr>
              <w:sz w:val="22"/>
              <w:szCs w:val="22"/>
            </w:rPr>
            <w:t>Caribbean</w:t>
          </w:r>
        </w:smartTag>
      </w:smartTag>
      <w:r>
        <w:rPr>
          <w:sz w:val="22"/>
          <w:szCs w:val="22"/>
        </w:rPr>
        <w:t>.</w:t>
      </w:r>
    </w:p>
    <w:p w14:paraId="240743D1" w14:textId="77777777" w:rsidR="00B9222C" w:rsidRPr="00791B93" w:rsidRDefault="00B9222C">
      <w:pPr>
        <w:pStyle w:val="p8"/>
        <w:rPr>
          <w:sz w:val="8"/>
          <w:szCs w:val="8"/>
        </w:rPr>
      </w:pPr>
    </w:p>
    <w:p w14:paraId="45C161B9" w14:textId="77777777" w:rsidR="00B9222C" w:rsidRPr="00A04E1D" w:rsidRDefault="00B9222C">
      <w:pPr>
        <w:tabs>
          <w:tab w:val="left" w:pos="204"/>
        </w:tabs>
        <w:rPr>
          <w:b/>
          <w:bCs/>
          <w:sz w:val="8"/>
          <w:szCs w:val="8"/>
        </w:rPr>
      </w:pPr>
    </w:p>
    <w:p w14:paraId="26CEC3E9" w14:textId="77777777" w:rsidR="00B9222C" w:rsidRPr="007A3E6F" w:rsidRDefault="00B9222C">
      <w:pPr>
        <w:pStyle w:val="p8"/>
        <w:rPr>
          <w:b/>
          <w:bCs/>
          <w:color w:val="FF0000"/>
          <w:sz w:val="22"/>
          <w:szCs w:val="22"/>
        </w:rPr>
      </w:pPr>
      <w:r w:rsidRPr="007A3E6F">
        <w:rPr>
          <w:b/>
          <w:bCs/>
          <w:color w:val="FF0000"/>
          <w:sz w:val="22"/>
          <w:szCs w:val="22"/>
          <w:u w:val="single"/>
        </w:rPr>
        <w:t>ELIGIBILITY</w:t>
      </w:r>
    </w:p>
    <w:p w14:paraId="653E82FB" w14:textId="77777777" w:rsidR="00B9222C" w:rsidRPr="003C49B6" w:rsidRDefault="00B9222C">
      <w:pPr>
        <w:pStyle w:val="BalloonText"/>
        <w:tabs>
          <w:tab w:val="left" w:pos="204"/>
        </w:tabs>
        <w:rPr>
          <w:rFonts w:ascii="Times New Roman" w:hAnsi="Times New Roman"/>
          <w:sz w:val="8"/>
          <w:szCs w:val="8"/>
        </w:rPr>
      </w:pPr>
    </w:p>
    <w:p w14:paraId="2A33C003" w14:textId="77777777" w:rsidR="00B9222C" w:rsidRDefault="00B9222C" w:rsidP="00077244">
      <w:pPr>
        <w:pStyle w:val="p8"/>
      </w:pPr>
      <w:r w:rsidRPr="003E5653">
        <w:rPr>
          <w:sz w:val="22"/>
          <w:szCs w:val="22"/>
        </w:rPr>
        <w:t xml:space="preserve">To be considered, the applicant must meet </w:t>
      </w:r>
      <w:r w:rsidRPr="003E5653">
        <w:rPr>
          <w:b/>
          <w:bCs/>
          <w:i/>
          <w:iCs/>
          <w:sz w:val="22"/>
          <w:szCs w:val="22"/>
        </w:rPr>
        <w:t>ALL</w:t>
      </w:r>
      <w:r w:rsidRPr="003E5653">
        <w:rPr>
          <w:rFonts w:ascii="Arial" w:hAnsi="Arial" w:cs="Arial"/>
          <w:i/>
          <w:iCs/>
          <w:sz w:val="22"/>
          <w:szCs w:val="22"/>
        </w:rPr>
        <w:t xml:space="preserve"> </w:t>
      </w:r>
      <w:r w:rsidRPr="003E5653">
        <w:rPr>
          <w:sz w:val="22"/>
          <w:szCs w:val="22"/>
        </w:rPr>
        <w:t>of the following criteria</w:t>
      </w:r>
      <w:r>
        <w:t>:</w:t>
      </w:r>
    </w:p>
    <w:p w14:paraId="1E59EAFD" w14:textId="77777777" w:rsidR="00B9222C" w:rsidRPr="00077244" w:rsidRDefault="00B9222C" w:rsidP="00077244">
      <w:pPr>
        <w:pStyle w:val="p8"/>
        <w:rPr>
          <w:sz w:val="8"/>
          <w:szCs w:val="8"/>
        </w:rPr>
      </w:pPr>
    </w:p>
    <w:p w14:paraId="7A98B2B7" w14:textId="77777777" w:rsidR="00B9222C" w:rsidRDefault="00B9222C" w:rsidP="00561F9F">
      <w:pPr>
        <w:pStyle w:val="p10"/>
        <w:numPr>
          <w:ilvl w:val="0"/>
          <w:numId w:val="4"/>
        </w:numPr>
        <w:tabs>
          <w:tab w:val="clear" w:pos="385"/>
        </w:tabs>
        <w:rPr>
          <w:b/>
          <w:bCs/>
          <w:szCs w:val="22"/>
        </w:rPr>
      </w:pPr>
      <w:r>
        <w:rPr>
          <w:sz w:val="22"/>
          <w:szCs w:val="22"/>
        </w:rPr>
        <w:t xml:space="preserve">Must be of </w:t>
      </w:r>
      <w:smartTag w:uri="urn:schemas-microsoft-com:office:smarttags" w:element="place">
        <w:smartTag w:uri="urn:schemas-microsoft-com:office:smarttags" w:element="PostalCode">
          <w:r>
            <w:rPr>
              <w:sz w:val="22"/>
              <w:szCs w:val="22"/>
            </w:rPr>
            <w:t>Caribbean</w:t>
          </w:r>
        </w:smartTag>
      </w:smartTag>
      <w:r>
        <w:rPr>
          <w:sz w:val="22"/>
          <w:szCs w:val="22"/>
        </w:rPr>
        <w:t xml:space="preserve"> descent</w:t>
      </w:r>
      <w:r>
        <w:rPr>
          <w:szCs w:val="22"/>
        </w:rPr>
        <w:t>.</w:t>
      </w:r>
    </w:p>
    <w:p w14:paraId="4F0D0945" w14:textId="77777777" w:rsidR="00B9222C" w:rsidRPr="00077244" w:rsidRDefault="00B9222C" w:rsidP="00DD2006">
      <w:pPr>
        <w:tabs>
          <w:tab w:val="left" w:pos="385"/>
          <w:tab w:val="left" w:pos="742"/>
        </w:tabs>
        <w:rPr>
          <w:b/>
          <w:bCs/>
          <w:sz w:val="8"/>
          <w:szCs w:val="8"/>
        </w:rPr>
      </w:pPr>
    </w:p>
    <w:p w14:paraId="42298065" w14:textId="77777777" w:rsidR="00B9222C" w:rsidRPr="00077244" w:rsidRDefault="00B9222C" w:rsidP="00561F9F">
      <w:pPr>
        <w:pStyle w:val="p9"/>
        <w:numPr>
          <w:ilvl w:val="0"/>
          <w:numId w:val="4"/>
        </w:numPr>
        <w:tabs>
          <w:tab w:val="clear" w:pos="385"/>
        </w:tabs>
        <w:rPr>
          <w:szCs w:val="22"/>
        </w:rPr>
      </w:pPr>
      <w:r>
        <w:rPr>
          <w:sz w:val="22"/>
          <w:szCs w:val="22"/>
        </w:rPr>
        <w:t>Be a current high school senior or high school graduate possessing a General Equivalency Diploma.</w:t>
      </w:r>
    </w:p>
    <w:p w14:paraId="4D2F84D9" w14:textId="77777777" w:rsidR="00B9222C" w:rsidRPr="00E91625" w:rsidRDefault="00B9222C" w:rsidP="00DD2006">
      <w:pPr>
        <w:pStyle w:val="p9"/>
        <w:tabs>
          <w:tab w:val="clear" w:pos="385"/>
        </w:tabs>
        <w:ind w:left="0" w:firstLine="0"/>
        <w:rPr>
          <w:sz w:val="8"/>
          <w:szCs w:val="8"/>
        </w:rPr>
      </w:pPr>
    </w:p>
    <w:p w14:paraId="330850B9" w14:textId="6691CC8B" w:rsidR="00B9222C" w:rsidRDefault="00B9222C" w:rsidP="00561F9F">
      <w:pPr>
        <w:pStyle w:val="p9"/>
        <w:numPr>
          <w:ilvl w:val="0"/>
          <w:numId w:val="4"/>
        </w:numPr>
        <w:tabs>
          <w:tab w:val="clear" w:pos="385"/>
        </w:tabs>
        <w:rPr>
          <w:szCs w:val="22"/>
        </w:rPr>
      </w:pPr>
      <w:r>
        <w:rPr>
          <w:sz w:val="22"/>
          <w:szCs w:val="22"/>
        </w:rPr>
        <w:t>Planning to enroll</w:t>
      </w:r>
      <w:r w:rsidR="003027BF">
        <w:rPr>
          <w:sz w:val="22"/>
          <w:szCs w:val="22"/>
        </w:rPr>
        <w:t xml:space="preserve"> or currently enrolled </w:t>
      </w:r>
      <w:r>
        <w:rPr>
          <w:sz w:val="22"/>
          <w:szCs w:val="22"/>
        </w:rPr>
        <w:t xml:space="preserve">as a full-time student in an accredited two or four year </w:t>
      </w:r>
      <w:r w:rsidR="003027BF">
        <w:rPr>
          <w:sz w:val="22"/>
          <w:szCs w:val="22"/>
        </w:rPr>
        <w:t>institution of higher learning</w:t>
      </w:r>
      <w:r>
        <w:rPr>
          <w:sz w:val="22"/>
          <w:szCs w:val="22"/>
        </w:rPr>
        <w:t xml:space="preserve"> for the 20</w:t>
      </w:r>
      <w:r w:rsidR="006361B4">
        <w:rPr>
          <w:sz w:val="22"/>
          <w:szCs w:val="22"/>
        </w:rPr>
        <w:t>2</w:t>
      </w:r>
      <w:r w:rsidR="000A7A3B">
        <w:rPr>
          <w:sz w:val="22"/>
          <w:szCs w:val="22"/>
        </w:rPr>
        <w:t>3</w:t>
      </w:r>
      <w:r w:rsidR="00F22F8D">
        <w:rPr>
          <w:sz w:val="22"/>
          <w:szCs w:val="22"/>
        </w:rPr>
        <w:t xml:space="preserve"> – </w:t>
      </w:r>
      <w:r>
        <w:rPr>
          <w:sz w:val="22"/>
          <w:szCs w:val="22"/>
        </w:rPr>
        <w:t>20</w:t>
      </w:r>
      <w:r w:rsidR="006361B4">
        <w:rPr>
          <w:sz w:val="22"/>
          <w:szCs w:val="22"/>
        </w:rPr>
        <w:t>2</w:t>
      </w:r>
      <w:r w:rsidR="000A7A3B">
        <w:rPr>
          <w:sz w:val="22"/>
          <w:szCs w:val="22"/>
        </w:rPr>
        <w:t>4</w:t>
      </w:r>
      <w:r w:rsidR="00E35CE0">
        <w:rPr>
          <w:sz w:val="22"/>
          <w:szCs w:val="22"/>
        </w:rPr>
        <w:t xml:space="preserve"> </w:t>
      </w:r>
      <w:r>
        <w:rPr>
          <w:sz w:val="22"/>
          <w:szCs w:val="22"/>
        </w:rPr>
        <w:t>academic year</w:t>
      </w:r>
      <w:r>
        <w:rPr>
          <w:szCs w:val="22"/>
        </w:rPr>
        <w:t>.</w:t>
      </w:r>
    </w:p>
    <w:p w14:paraId="610DA584" w14:textId="77777777" w:rsidR="00B9222C" w:rsidRPr="00D33AC5" w:rsidRDefault="00B9222C" w:rsidP="00DD2006">
      <w:pPr>
        <w:pStyle w:val="p6"/>
        <w:tabs>
          <w:tab w:val="clear" w:pos="204"/>
          <w:tab w:val="left" w:pos="385"/>
          <w:tab w:val="left" w:pos="742"/>
        </w:tabs>
        <w:rPr>
          <w:sz w:val="8"/>
          <w:szCs w:val="8"/>
        </w:rPr>
      </w:pPr>
    </w:p>
    <w:p w14:paraId="6393B0C3" w14:textId="77777777" w:rsidR="00B9222C" w:rsidRDefault="00B9222C" w:rsidP="00561F9F">
      <w:pPr>
        <w:pStyle w:val="p9"/>
        <w:numPr>
          <w:ilvl w:val="0"/>
          <w:numId w:val="4"/>
        </w:numPr>
        <w:tabs>
          <w:tab w:val="clear" w:pos="385"/>
        </w:tabs>
        <w:rPr>
          <w:szCs w:val="22"/>
        </w:rPr>
      </w:pPr>
      <w:r>
        <w:rPr>
          <w:sz w:val="22"/>
          <w:szCs w:val="22"/>
        </w:rPr>
        <w:t>Legally resides in the Washington D.C. Metropolitan area (</w:t>
      </w:r>
      <w:smartTag w:uri="urn:schemas-microsoft-com:office:smarttags" w:element="State">
        <w:smartTag w:uri="urn:schemas-microsoft-com:office:smarttags" w:element="PostalCode">
          <w:r>
            <w:rPr>
              <w:sz w:val="22"/>
              <w:szCs w:val="22"/>
            </w:rPr>
            <w:t>Maryland</w:t>
          </w:r>
        </w:smartTag>
      </w:smartTag>
      <w:r>
        <w:rPr>
          <w:sz w:val="22"/>
          <w:szCs w:val="22"/>
        </w:rPr>
        <w:t xml:space="preserve">, Northern Virginia or the </w:t>
      </w:r>
      <w:smartTag w:uri="urn:schemas-microsoft-com:office:smarttags" w:element="State">
        <w:smartTag w:uri="urn:schemas-microsoft-com:office:smarttags" w:element="place">
          <w:smartTag w:uri="urn:schemas-microsoft-com:office:smarttags" w:element="PostalCode">
            <w:r>
              <w:rPr>
                <w:sz w:val="22"/>
                <w:szCs w:val="22"/>
              </w:rPr>
              <w:t>District of Columbia</w:t>
            </w:r>
          </w:smartTag>
        </w:smartTag>
      </w:smartTag>
      <w:r>
        <w:rPr>
          <w:sz w:val="22"/>
          <w:szCs w:val="22"/>
        </w:rPr>
        <w:t>).</w:t>
      </w:r>
    </w:p>
    <w:p w14:paraId="33F113B0" w14:textId="77777777" w:rsidR="00B9222C" w:rsidRPr="00D33AC5" w:rsidRDefault="00B9222C" w:rsidP="00DD2006">
      <w:pPr>
        <w:pStyle w:val="BalloonText"/>
        <w:tabs>
          <w:tab w:val="left" w:pos="385"/>
          <w:tab w:val="left" w:pos="742"/>
        </w:tabs>
        <w:rPr>
          <w:rFonts w:ascii="Times New Roman" w:hAnsi="Times New Roman"/>
          <w:sz w:val="8"/>
          <w:szCs w:val="8"/>
        </w:rPr>
      </w:pPr>
    </w:p>
    <w:p w14:paraId="428D2187" w14:textId="77777777" w:rsidR="00B9222C" w:rsidRDefault="00E9425D" w:rsidP="00561F9F">
      <w:pPr>
        <w:pStyle w:val="p9"/>
        <w:numPr>
          <w:ilvl w:val="0"/>
          <w:numId w:val="4"/>
        </w:numPr>
        <w:tabs>
          <w:tab w:val="clear" w:pos="385"/>
        </w:tabs>
        <w:rPr>
          <w:sz w:val="22"/>
          <w:szCs w:val="22"/>
        </w:rPr>
      </w:pPr>
      <w:r>
        <w:rPr>
          <w:sz w:val="22"/>
          <w:szCs w:val="22"/>
        </w:rPr>
        <w:t xml:space="preserve">Possess </w:t>
      </w:r>
      <w:r w:rsidR="00B9222C">
        <w:rPr>
          <w:sz w:val="22"/>
          <w:szCs w:val="22"/>
        </w:rPr>
        <w:t>a minimum cumulative grade point average of 2.5 on a 4.0 scale.</w:t>
      </w:r>
    </w:p>
    <w:p w14:paraId="3B4C02AC" w14:textId="77777777" w:rsidR="00B9222C" w:rsidRPr="00D33AC5" w:rsidRDefault="00B9222C" w:rsidP="00DD2006">
      <w:pPr>
        <w:pStyle w:val="BalloonText"/>
        <w:tabs>
          <w:tab w:val="left" w:pos="385"/>
          <w:tab w:val="left" w:pos="742"/>
        </w:tabs>
        <w:rPr>
          <w:rFonts w:ascii="Times New Roman" w:hAnsi="Times New Roman"/>
          <w:sz w:val="8"/>
          <w:szCs w:val="8"/>
        </w:rPr>
      </w:pPr>
    </w:p>
    <w:p w14:paraId="6E0F5706" w14:textId="77777777" w:rsidR="00B9222C" w:rsidRPr="00E91625" w:rsidRDefault="00B9222C" w:rsidP="00561F9F">
      <w:pPr>
        <w:pStyle w:val="p9"/>
        <w:numPr>
          <w:ilvl w:val="0"/>
          <w:numId w:val="4"/>
        </w:numPr>
        <w:tabs>
          <w:tab w:val="clear" w:pos="385"/>
        </w:tabs>
        <w:rPr>
          <w:b/>
          <w:bCs/>
          <w:sz w:val="22"/>
          <w:szCs w:val="22"/>
        </w:rPr>
      </w:pPr>
      <w:r>
        <w:rPr>
          <w:sz w:val="22"/>
          <w:szCs w:val="22"/>
        </w:rPr>
        <w:t xml:space="preserve">Must be able to demonstrate </w:t>
      </w:r>
      <w:r w:rsidRPr="00E91625">
        <w:rPr>
          <w:sz w:val="22"/>
          <w:szCs w:val="22"/>
        </w:rPr>
        <w:t>financial</w:t>
      </w:r>
      <w:r w:rsidRPr="00E91625">
        <w:rPr>
          <w:b/>
          <w:bCs/>
          <w:sz w:val="22"/>
          <w:szCs w:val="22"/>
        </w:rPr>
        <w:t xml:space="preserve"> </w:t>
      </w:r>
      <w:r w:rsidRPr="00E91625">
        <w:rPr>
          <w:sz w:val="22"/>
          <w:szCs w:val="22"/>
        </w:rPr>
        <w:t>nee</w:t>
      </w:r>
      <w:r>
        <w:rPr>
          <w:sz w:val="22"/>
          <w:szCs w:val="22"/>
        </w:rPr>
        <w:t>d.</w:t>
      </w:r>
      <w:r w:rsidR="00791B93">
        <w:rPr>
          <w:sz w:val="22"/>
          <w:szCs w:val="22"/>
        </w:rPr>
        <w:t xml:space="preserve"> Provide a dated copy of the previous year 1040 tax form.</w:t>
      </w:r>
    </w:p>
    <w:p w14:paraId="5D8A7983" w14:textId="77777777" w:rsidR="00B9222C" w:rsidRPr="00E91625" w:rsidRDefault="00B9222C" w:rsidP="00DD2006">
      <w:pPr>
        <w:tabs>
          <w:tab w:val="left" w:pos="385"/>
          <w:tab w:val="left" w:pos="742"/>
        </w:tabs>
        <w:rPr>
          <w:b/>
          <w:bCs/>
          <w:sz w:val="8"/>
          <w:szCs w:val="8"/>
        </w:rPr>
      </w:pPr>
    </w:p>
    <w:p w14:paraId="24648C01" w14:textId="77777777" w:rsidR="00B9222C" w:rsidRDefault="00B9222C" w:rsidP="00561F9F">
      <w:pPr>
        <w:pStyle w:val="p10"/>
        <w:numPr>
          <w:ilvl w:val="0"/>
          <w:numId w:val="4"/>
        </w:numPr>
        <w:tabs>
          <w:tab w:val="clear" w:pos="385"/>
        </w:tabs>
        <w:rPr>
          <w:b/>
          <w:bCs/>
          <w:szCs w:val="22"/>
        </w:rPr>
      </w:pPr>
      <w:r w:rsidRPr="00E91625">
        <w:rPr>
          <w:sz w:val="22"/>
          <w:szCs w:val="22"/>
        </w:rPr>
        <w:t>Must not be a previous recipient</w:t>
      </w:r>
      <w:r>
        <w:rPr>
          <w:b/>
          <w:bCs/>
          <w:szCs w:val="22"/>
        </w:rPr>
        <w:t>.</w:t>
      </w:r>
    </w:p>
    <w:p w14:paraId="405BCE0B" w14:textId="77777777" w:rsidR="00B9222C" w:rsidRPr="000E58BA" w:rsidRDefault="00B9222C" w:rsidP="000E58BA">
      <w:pPr>
        <w:pStyle w:val="p10"/>
        <w:tabs>
          <w:tab w:val="clear" w:pos="385"/>
          <w:tab w:val="clear" w:pos="742"/>
        </w:tabs>
        <w:ind w:left="360" w:firstLine="0"/>
        <w:rPr>
          <w:b/>
          <w:bCs/>
          <w:sz w:val="16"/>
          <w:szCs w:val="16"/>
        </w:rPr>
      </w:pPr>
    </w:p>
    <w:p w14:paraId="1CFC4102" w14:textId="77777777" w:rsidR="00B9222C" w:rsidRPr="00EA1FDA" w:rsidRDefault="00B9222C" w:rsidP="00D378B8">
      <w:pPr>
        <w:pStyle w:val="p10"/>
        <w:tabs>
          <w:tab w:val="clear" w:pos="385"/>
          <w:tab w:val="clear" w:pos="742"/>
        </w:tabs>
        <w:ind w:firstLine="0"/>
        <w:rPr>
          <w:b/>
          <w:bCs/>
          <w:color w:val="0000FF"/>
          <w:sz w:val="8"/>
          <w:szCs w:val="8"/>
        </w:rPr>
      </w:pPr>
    </w:p>
    <w:p w14:paraId="1456A85F" w14:textId="77777777" w:rsidR="00B9222C" w:rsidRPr="007A3E6F" w:rsidRDefault="00B9222C" w:rsidP="00D378B8">
      <w:pPr>
        <w:pStyle w:val="p10"/>
        <w:tabs>
          <w:tab w:val="clear" w:pos="385"/>
          <w:tab w:val="clear" w:pos="742"/>
        </w:tabs>
        <w:ind w:firstLine="0"/>
        <w:rPr>
          <w:b/>
          <w:bCs/>
          <w:color w:val="FF0000"/>
          <w:sz w:val="22"/>
          <w:szCs w:val="22"/>
          <w:u w:val="single"/>
        </w:rPr>
      </w:pPr>
      <w:r w:rsidRPr="007A3E6F">
        <w:rPr>
          <w:b/>
          <w:bCs/>
          <w:color w:val="FF0000"/>
          <w:sz w:val="22"/>
          <w:szCs w:val="22"/>
          <w:u w:val="single"/>
        </w:rPr>
        <w:t>ADDITIONAL SCHOLARSHIP</w:t>
      </w:r>
      <w:r w:rsidR="00791B93">
        <w:rPr>
          <w:b/>
          <w:bCs/>
          <w:color w:val="FF0000"/>
          <w:sz w:val="22"/>
          <w:szCs w:val="22"/>
          <w:u w:val="single"/>
        </w:rPr>
        <w:t>S</w:t>
      </w:r>
      <w:r w:rsidRPr="007A3E6F">
        <w:rPr>
          <w:b/>
          <w:bCs/>
          <w:color w:val="FF0000"/>
          <w:sz w:val="22"/>
          <w:szCs w:val="22"/>
          <w:u w:val="single"/>
        </w:rPr>
        <w:t xml:space="preserve"> AVAILABLE</w:t>
      </w:r>
    </w:p>
    <w:p w14:paraId="5B85F24B" w14:textId="77777777" w:rsidR="00B9222C" w:rsidRPr="00EA1FDA" w:rsidRDefault="00B9222C" w:rsidP="00DD2006">
      <w:pPr>
        <w:pStyle w:val="p10"/>
        <w:tabs>
          <w:tab w:val="clear" w:pos="385"/>
        </w:tabs>
        <w:ind w:firstLine="0"/>
        <w:rPr>
          <w:b/>
          <w:bCs/>
          <w:sz w:val="8"/>
          <w:szCs w:val="8"/>
        </w:rPr>
      </w:pPr>
    </w:p>
    <w:p w14:paraId="3CAD0069" w14:textId="77777777" w:rsidR="00B9222C" w:rsidRPr="000E58BA" w:rsidRDefault="00B9222C" w:rsidP="000E58BA">
      <w:pPr>
        <w:pStyle w:val="p10"/>
        <w:tabs>
          <w:tab w:val="clear" w:pos="385"/>
          <w:tab w:val="clear" w:pos="742"/>
        </w:tabs>
        <w:ind w:left="360" w:firstLine="0"/>
        <w:rPr>
          <w:bCs/>
          <w:sz w:val="8"/>
          <w:szCs w:val="8"/>
        </w:rPr>
      </w:pPr>
    </w:p>
    <w:p w14:paraId="53F59BD4" w14:textId="77777777" w:rsidR="00B9222C" w:rsidRDefault="00B9222C" w:rsidP="00561F9F">
      <w:pPr>
        <w:pStyle w:val="p10"/>
        <w:numPr>
          <w:ilvl w:val="0"/>
          <w:numId w:val="7"/>
        </w:numPr>
        <w:tabs>
          <w:tab w:val="clear" w:pos="720"/>
        </w:tabs>
        <w:rPr>
          <w:bCs/>
          <w:sz w:val="22"/>
          <w:szCs w:val="22"/>
        </w:rPr>
      </w:pPr>
      <w:r w:rsidRPr="00650786">
        <w:rPr>
          <w:bCs/>
          <w:sz w:val="22"/>
          <w:szCs w:val="22"/>
        </w:rPr>
        <w:t>West Indian American Military Members Association Scholarship (WIAMMA)</w:t>
      </w:r>
      <w:r>
        <w:rPr>
          <w:b/>
          <w:bCs/>
          <w:sz w:val="22"/>
          <w:szCs w:val="22"/>
        </w:rPr>
        <w:t xml:space="preserve"> </w:t>
      </w:r>
    </w:p>
    <w:p w14:paraId="1067EC22" w14:textId="77777777" w:rsidR="00791B93" w:rsidRDefault="00791B93" w:rsidP="00561F9F">
      <w:pPr>
        <w:pStyle w:val="p10"/>
        <w:numPr>
          <w:ilvl w:val="0"/>
          <w:numId w:val="7"/>
        </w:numPr>
        <w:tabs>
          <w:tab w:val="clear" w:pos="720"/>
        </w:tabs>
        <w:rPr>
          <w:bCs/>
          <w:sz w:val="22"/>
          <w:szCs w:val="22"/>
        </w:rPr>
      </w:pPr>
      <w:r>
        <w:rPr>
          <w:bCs/>
          <w:sz w:val="22"/>
          <w:szCs w:val="22"/>
        </w:rPr>
        <w:t>Dr. Keith and Berna Warner Scholarship</w:t>
      </w:r>
    </w:p>
    <w:p w14:paraId="7DDA9F34" w14:textId="77777777" w:rsidR="00B9222C" w:rsidRPr="00DD2006" w:rsidRDefault="00B9222C" w:rsidP="00DD2006">
      <w:pPr>
        <w:pStyle w:val="p10"/>
        <w:tabs>
          <w:tab w:val="clear" w:pos="385"/>
        </w:tabs>
        <w:ind w:firstLine="0"/>
        <w:rPr>
          <w:bCs/>
          <w:sz w:val="8"/>
          <w:szCs w:val="8"/>
        </w:rPr>
      </w:pPr>
    </w:p>
    <w:p w14:paraId="471A7956" w14:textId="77777777" w:rsidR="00B9222C" w:rsidRPr="000E58BA" w:rsidRDefault="00B9222C" w:rsidP="000C3D8F">
      <w:pPr>
        <w:pStyle w:val="p10"/>
        <w:tabs>
          <w:tab w:val="clear" w:pos="385"/>
          <w:tab w:val="clear" w:pos="742"/>
        </w:tabs>
        <w:ind w:firstLine="0"/>
        <w:rPr>
          <w:bCs/>
          <w:sz w:val="8"/>
          <w:szCs w:val="8"/>
        </w:rPr>
      </w:pPr>
    </w:p>
    <w:p w14:paraId="5DADC45D" w14:textId="77777777" w:rsidR="00B9222C" w:rsidRPr="007A3E6F" w:rsidRDefault="00B9222C">
      <w:pPr>
        <w:pStyle w:val="p10"/>
        <w:ind w:firstLine="0"/>
        <w:rPr>
          <w:b/>
          <w:bCs/>
          <w:color w:val="FF0000"/>
          <w:sz w:val="22"/>
          <w:szCs w:val="22"/>
        </w:rPr>
      </w:pPr>
      <w:r w:rsidRPr="007A3E6F">
        <w:rPr>
          <w:b/>
          <w:bCs/>
          <w:color w:val="FF0000"/>
          <w:sz w:val="22"/>
          <w:szCs w:val="22"/>
          <w:u w:val="single"/>
        </w:rPr>
        <w:t>APPLICATION PROCESS</w:t>
      </w:r>
    </w:p>
    <w:p w14:paraId="6E5301BE" w14:textId="77777777" w:rsidR="00B9222C" w:rsidRPr="00E9425D" w:rsidRDefault="00B9222C">
      <w:pPr>
        <w:pStyle w:val="p8"/>
        <w:rPr>
          <w:b/>
          <w:bCs/>
          <w:sz w:val="8"/>
          <w:szCs w:val="8"/>
        </w:rPr>
      </w:pPr>
    </w:p>
    <w:p w14:paraId="0176CDB0" w14:textId="77777777" w:rsidR="00B9222C" w:rsidRDefault="00B9222C">
      <w:pPr>
        <w:pStyle w:val="p8"/>
        <w:rPr>
          <w:b/>
          <w:bCs/>
          <w:color w:val="000000"/>
          <w:sz w:val="22"/>
          <w:szCs w:val="22"/>
        </w:rPr>
      </w:pPr>
      <w:r>
        <w:rPr>
          <w:color w:val="000000"/>
          <w:sz w:val="22"/>
          <w:szCs w:val="22"/>
        </w:rPr>
        <w:t>All current Scholarship recipients are required to perform at least two (2) community service events sponsored by the CSSF, Inc. that are deemed necessary by the membership. The Scholarship candidate(s) from the previous year should return, get acquainted and share some experiences with the newly selected candidate</w:t>
      </w:r>
      <w:r w:rsidR="00E9425D">
        <w:rPr>
          <w:color w:val="000000"/>
          <w:sz w:val="22"/>
          <w:szCs w:val="22"/>
        </w:rPr>
        <w:t>s</w:t>
      </w:r>
      <w:r>
        <w:rPr>
          <w:color w:val="000000"/>
          <w:sz w:val="22"/>
          <w:szCs w:val="22"/>
        </w:rPr>
        <w:t xml:space="preserve">.  He/she </w:t>
      </w:r>
      <w:r w:rsidR="00E9425D">
        <w:rPr>
          <w:color w:val="000000"/>
          <w:sz w:val="22"/>
          <w:szCs w:val="22"/>
        </w:rPr>
        <w:t>must be prepared</w:t>
      </w:r>
      <w:r>
        <w:rPr>
          <w:color w:val="000000"/>
          <w:sz w:val="22"/>
          <w:szCs w:val="22"/>
        </w:rPr>
        <w:t xml:space="preserve"> to make a</w:t>
      </w:r>
      <w:r>
        <w:rPr>
          <w:b/>
          <w:bCs/>
          <w:color w:val="000000"/>
          <w:sz w:val="22"/>
          <w:szCs w:val="22"/>
        </w:rPr>
        <w:t xml:space="preserve"> </w:t>
      </w:r>
      <w:r>
        <w:rPr>
          <w:color w:val="000000"/>
          <w:sz w:val="22"/>
          <w:szCs w:val="22"/>
        </w:rPr>
        <w:t>formal introduction of the new candidate</w:t>
      </w:r>
      <w:r w:rsidR="00E9425D">
        <w:rPr>
          <w:color w:val="000000"/>
          <w:sz w:val="22"/>
          <w:szCs w:val="22"/>
        </w:rPr>
        <w:t>s</w:t>
      </w:r>
      <w:r>
        <w:rPr>
          <w:b/>
          <w:bCs/>
          <w:color w:val="000000"/>
          <w:sz w:val="22"/>
          <w:szCs w:val="22"/>
        </w:rPr>
        <w:t xml:space="preserve">. </w:t>
      </w:r>
    </w:p>
    <w:p w14:paraId="45BD8F8F" w14:textId="77777777" w:rsidR="00B9222C" w:rsidRPr="001D60D6" w:rsidRDefault="00B9222C">
      <w:pPr>
        <w:pStyle w:val="p8"/>
        <w:rPr>
          <w:b/>
          <w:bCs/>
          <w:color w:val="000000"/>
          <w:sz w:val="12"/>
          <w:szCs w:val="12"/>
        </w:rPr>
      </w:pPr>
    </w:p>
    <w:p w14:paraId="14394AC1" w14:textId="77777777" w:rsidR="00B9222C" w:rsidRDefault="00B9222C">
      <w:pPr>
        <w:pStyle w:val="p8"/>
      </w:pPr>
      <w:r>
        <w:rPr>
          <w:sz w:val="22"/>
        </w:rPr>
        <w:t>Eligible students should apply by sending the completed application form along with an essay and sealed high school transcript to the Caribbean Students</w:t>
      </w:r>
      <w:r w:rsidR="00E9425D">
        <w:rPr>
          <w:sz w:val="22"/>
        </w:rPr>
        <w:t>’</w:t>
      </w:r>
      <w:r>
        <w:rPr>
          <w:sz w:val="22"/>
        </w:rPr>
        <w:t xml:space="preserve"> Scholarship Fund, Inc.</w:t>
      </w:r>
    </w:p>
    <w:p w14:paraId="74F578F8" w14:textId="77777777" w:rsidR="00B9222C" w:rsidRPr="00EA1FDA" w:rsidRDefault="00B9222C" w:rsidP="00A04E1D">
      <w:pPr>
        <w:pStyle w:val="c11"/>
        <w:tabs>
          <w:tab w:val="left" w:pos="204"/>
        </w:tabs>
        <w:rPr>
          <w:b/>
          <w:bCs/>
          <w:sz w:val="8"/>
          <w:szCs w:val="8"/>
        </w:rPr>
      </w:pPr>
    </w:p>
    <w:p w14:paraId="082EBE67" w14:textId="1B6A38F4" w:rsidR="00B9222C" w:rsidRPr="005737DB" w:rsidRDefault="00B9222C" w:rsidP="00A04E1D">
      <w:pPr>
        <w:pStyle w:val="c11"/>
        <w:tabs>
          <w:tab w:val="left" w:pos="204"/>
        </w:tabs>
        <w:rPr>
          <w:b/>
          <w:bCs/>
          <w:sz w:val="16"/>
          <w:szCs w:val="16"/>
        </w:rPr>
      </w:pPr>
      <w:r w:rsidRPr="001D60D6">
        <w:rPr>
          <w:b/>
          <w:bCs/>
          <w:sz w:val="22"/>
          <w:szCs w:val="22"/>
        </w:rPr>
        <w:t xml:space="preserve">For consideration, all applications must be postmarked by </w:t>
      </w:r>
      <w:r>
        <w:rPr>
          <w:b/>
          <w:bCs/>
          <w:sz w:val="22"/>
          <w:szCs w:val="22"/>
        </w:rPr>
        <w:t xml:space="preserve">February </w:t>
      </w:r>
      <w:r w:rsidR="000A7A3B">
        <w:rPr>
          <w:b/>
          <w:bCs/>
          <w:sz w:val="22"/>
          <w:szCs w:val="22"/>
        </w:rPr>
        <w:t>24</w:t>
      </w:r>
      <w:r>
        <w:rPr>
          <w:b/>
          <w:bCs/>
          <w:sz w:val="22"/>
          <w:szCs w:val="22"/>
        </w:rPr>
        <w:t>, 20</w:t>
      </w:r>
      <w:r w:rsidR="006361B4">
        <w:rPr>
          <w:b/>
          <w:bCs/>
          <w:sz w:val="22"/>
          <w:szCs w:val="22"/>
        </w:rPr>
        <w:t>2</w:t>
      </w:r>
      <w:r w:rsidR="000A7A3B">
        <w:rPr>
          <w:b/>
          <w:bCs/>
          <w:sz w:val="22"/>
          <w:szCs w:val="22"/>
        </w:rPr>
        <w:t>3</w:t>
      </w:r>
      <w:r>
        <w:rPr>
          <w:b/>
          <w:bCs/>
          <w:sz w:val="22"/>
          <w:szCs w:val="22"/>
        </w:rPr>
        <w:t>.</w:t>
      </w:r>
    </w:p>
    <w:p w14:paraId="044B3616" w14:textId="77777777" w:rsidR="00B9222C" w:rsidRPr="001D60D6" w:rsidRDefault="00B9222C" w:rsidP="00A04E1D">
      <w:pPr>
        <w:pStyle w:val="c12"/>
        <w:tabs>
          <w:tab w:val="left" w:pos="204"/>
        </w:tabs>
        <w:jc w:val="left"/>
        <w:rPr>
          <w:b/>
          <w:sz w:val="22"/>
          <w:szCs w:val="22"/>
        </w:rPr>
      </w:pPr>
      <w:r w:rsidRPr="001D60D6">
        <w:rPr>
          <w:b/>
          <w:sz w:val="22"/>
          <w:szCs w:val="22"/>
        </w:rPr>
        <w:t>Mailing Address:</w:t>
      </w:r>
      <w:r w:rsidR="00E9425D">
        <w:rPr>
          <w:b/>
          <w:sz w:val="22"/>
          <w:szCs w:val="22"/>
        </w:rPr>
        <w:t xml:space="preserve"> </w:t>
      </w:r>
      <w:smartTag w:uri="urn:schemas-microsoft-com:office:smarttags" w:element="place">
        <w:r w:rsidRPr="001D60D6">
          <w:rPr>
            <w:b/>
            <w:sz w:val="22"/>
            <w:szCs w:val="22"/>
          </w:rPr>
          <w:t>Caribbean</w:t>
        </w:r>
      </w:smartTag>
      <w:r w:rsidRPr="001D60D6">
        <w:rPr>
          <w:b/>
          <w:sz w:val="22"/>
          <w:szCs w:val="22"/>
        </w:rPr>
        <w:t xml:space="preserve"> Students</w:t>
      </w:r>
      <w:r w:rsidR="00E9425D">
        <w:rPr>
          <w:b/>
          <w:sz w:val="22"/>
          <w:szCs w:val="22"/>
        </w:rPr>
        <w:t>’</w:t>
      </w:r>
      <w:r w:rsidRPr="001D60D6">
        <w:rPr>
          <w:b/>
          <w:sz w:val="22"/>
          <w:szCs w:val="22"/>
        </w:rPr>
        <w:t xml:space="preserve"> Scholarship Fund, Inc</w:t>
      </w:r>
      <w:r>
        <w:rPr>
          <w:b/>
          <w:sz w:val="22"/>
          <w:szCs w:val="22"/>
        </w:rPr>
        <w:t>.</w:t>
      </w:r>
      <w:r w:rsidRPr="001D60D6">
        <w:rPr>
          <w:b/>
          <w:sz w:val="22"/>
          <w:szCs w:val="22"/>
        </w:rPr>
        <w:t xml:space="preserve">, </w:t>
      </w:r>
      <w:r w:rsidR="00CE1061">
        <w:rPr>
          <w:b/>
          <w:sz w:val="22"/>
          <w:szCs w:val="22"/>
        </w:rPr>
        <w:t xml:space="preserve">2125 Countryside Drive, S. S., MD 20905 </w:t>
      </w:r>
    </w:p>
    <w:p w14:paraId="5466941A" w14:textId="77777777" w:rsidR="00B9222C" w:rsidRPr="00791B93" w:rsidRDefault="00B9222C">
      <w:pPr>
        <w:pStyle w:val="p8"/>
        <w:rPr>
          <w:b/>
          <w:bCs/>
          <w:color w:val="FF0000"/>
          <w:sz w:val="8"/>
          <w:szCs w:val="8"/>
          <w:u w:val="single"/>
        </w:rPr>
      </w:pPr>
    </w:p>
    <w:p w14:paraId="7E4C866E" w14:textId="77777777" w:rsidR="00B9222C" w:rsidRPr="00DE600A" w:rsidRDefault="00B9222C">
      <w:pPr>
        <w:pStyle w:val="p8"/>
        <w:rPr>
          <w:b/>
          <w:bCs/>
          <w:color w:val="FF0000"/>
          <w:sz w:val="22"/>
          <w:szCs w:val="22"/>
        </w:rPr>
      </w:pPr>
      <w:r w:rsidRPr="00DE600A">
        <w:rPr>
          <w:b/>
          <w:bCs/>
          <w:color w:val="FF0000"/>
          <w:sz w:val="22"/>
          <w:szCs w:val="22"/>
          <w:u w:val="single"/>
        </w:rPr>
        <w:lastRenderedPageBreak/>
        <w:t>SELECTION AND NOTIFICATION</w:t>
      </w:r>
    </w:p>
    <w:p w14:paraId="58CE13C2" w14:textId="77777777" w:rsidR="00B9222C" w:rsidRPr="00791B93" w:rsidRDefault="00B9222C">
      <w:pPr>
        <w:pStyle w:val="BalloonText"/>
        <w:tabs>
          <w:tab w:val="left" w:pos="204"/>
        </w:tabs>
        <w:rPr>
          <w:rFonts w:ascii="Times New Roman" w:hAnsi="Times New Roman"/>
          <w:sz w:val="8"/>
          <w:szCs w:val="8"/>
        </w:rPr>
      </w:pPr>
    </w:p>
    <w:p w14:paraId="74D8E598" w14:textId="0A517227" w:rsidR="00B9222C" w:rsidRPr="005F6898" w:rsidRDefault="00A90533">
      <w:pPr>
        <w:pStyle w:val="p8"/>
        <w:rPr>
          <w:sz w:val="8"/>
          <w:szCs w:val="8"/>
        </w:rPr>
      </w:pPr>
      <w:r>
        <w:rPr>
          <w:sz w:val="22"/>
          <w:szCs w:val="22"/>
        </w:rPr>
        <w:t>Based on the above criteria, s</w:t>
      </w:r>
      <w:r w:rsidR="00B9222C">
        <w:rPr>
          <w:sz w:val="22"/>
          <w:szCs w:val="22"/>
        </w:rPr>
        <w:t>cholarship r</w:t>
      </w:r>
      <w:r>
        <w:rPr>
          <w:sz w:val="22"/>
          <w:szCs w:val="22"/>
        </w:rPr>
        <w:t xml:space="preserve">ecipients will be selected by </w:t>
      </w:r>
      <w:r w:rsidR="008D7484">
        <w:rPr>
          <w:sz w:val="22"/>
          <w:szCs w:val="22"/>
        </w:rPr>
        <w:t xml:space="preserve">the </w:t>
      </w:r>
      <w:r w:rsidR="00B9222C">
        <w:rPr>
          <w:sz w:val="22"/>
          <w:szCs w:val="22"/>
        </w:rPr>
        <w:t>Caribbean Students</w:t>
      </w:r>
      <w:r w:rsidR="00E9425D">
        <w:rPr>
          <w:sz w:val="22"/>
          <w:szCs w:val="22"/>
        </w:rPr>
        <w:t>’</w:t>
      </w:r>
      <w:r w:rsidR="008D7484">
        <w:rPr>
          <w:sz w:val="22"/>
          <w:szCs w:val="22"/>
        </w:rPr>
        <w:t xml:space="preserve"> S</w:t>
      </w:r>
      <w:r>
        <w:rPr>
          <w:sz w:val="22"/>
          <w:szCs w:val="22"/>
        </w:rPr>
        <w:t xml:space="preserve">cholarship </w:t>
      </w:r>
      <w:r w:rsidR="008D7484">
        <w:rPr>
          <w:sz w:val="22"/>
          <w:szCs w:val="22"/>
        </w:rPr>
        <w:t xml:space="preserve">Fund, Inc. </w:t>
      </w:r>
      <w:r w:rsidR="00B9222C">
        <w:rPr>
          <w:sz w:val="22"/>
          <w:szCs w:val="22"/>
        </w:rPr>
        <w:t xml:space="preserve">Advisory Board </w:t>
      </w:r>
      <w:r w:rsidR="008D7484">
        <w:rPr>
          <w:sz w:val="22"/>
          <w:szCs w:val="22"/>
        </w:rPr>
        <w:t xml:space="preserve">members. </w:t>
      </w:r>
      <w:r w:rsidR="00B9222C">
        <w:rPr>
          <w:sz w:val="22"/>
          <w:szCs w:val="22"/>
        </w:rPr>
        <w:t xml:space="preserve"> Applicants will be notified in writing by </w:t>
      </w:r>
      <w:r w:rsidR="000A7A3B">
        <w:rPr>
          <w:b/>
          <w:sz w:val="22"/>
          <w:szCs w:val="22"/>
        </w:rPr>
        <w:t>March</w:t>
      </w:r>
      <w:r w:rsidR="00B9222C" w:rsidRPr="00B57684">
        <w:rPr>
          <w:b/>
          <w:sz w:val="22"/>
          <w:szCs w:val="22"/>
        </w:rPr>
        <w:t xml:space="preserve"> </w:t>
      </w:r>
      <w:r w:rsidR="000A7A3B">
        <w:rPr>
          <w:b/>
          <w:sz w:val="22"/>
          <w:szCs w:val="22"/>
        </w:rPr>
        <w:t>17</w:t>
      </w:r>
      <w:r w:rsidR="00015138">
        <w:rPr>
          <w:b/>
          <w:sz w:val="22"/>
          <w:szCs w:val="22"/>
        </w:rPr>
        <w:t>,</w:t>
      </w:r>
      <w:r w:rsidR="00B9222C">
        <w:rPr>
          <w:b/>
          <w:sz w:val="22"/>
          <w:szCs w:val="22"/>
        </w:rPr>
        <w:t xml:space="preserve"> 20</w:t>
      </w:r>
      <w:r w:rsidR="006361B4">
        <w:rPr>
          <w:b/>
          <w:sz w:val="22"/>
          <w:szCs w:val="22"/>
        </w:rPr>
        <w:t>2</w:t>
      </w:r>
      <w:r w:rsidR="000A7A3B">
        <w:rPr>
          <w:b/>
          <w:sz w:val="22"/>
          <w:szCs w:val="22"/>
        </w:rPr>
        <w:t>3</w:t>
      </w:r>
      <w:r w:rsidR="00B9222C">
        <w:rPr>
          <w:sz w:val="22"/>
          <w:szCs w:val="22"/>
        </w:rPr>
        <w:t xml:space="preserve">.  </w:t>
      </w:r>
      <w:r w:rsidR="00B9222C" w:rsidRPr="005737DB">
        <w:rPr>
          <w:b/>
          <w:sz w:val="22"/>
          <w:szCs w:val="22"/>
        </w:rPr>
        <w:t xml:space="preserve">Candidates must avail themselves </w:t>
      </w:r>
      <w:r w:rsidR="00BF7651">
        <w:rPr>
          <w:b/>
          <w:sz w:val="22"/>
          <w:szCs w:val="22"/>
        </w:rPr>
        <w:t>for</w:t>
      </w:r>
      <w:r w:rsidR="00B9222C" w:rsidRPr="005737DB">
        <w:rPr>
          <w:b/>
          <w:sz w:val="22"/>
          <w:szCs w:val="22"/>
        </w:rPr>
        <w:t xml:space="preserve"> a face-to-face </w:t>
      </w:r>
      <w:r w:rsidR="00B9222C">
        <w:rPr>
          <w:b/>
          <w:sz w:val="22"/>
          <w:szCs w:val="22"/>
        </w:rPr>
        <w:t>interview</w:t>
      </w:r>
      <w:r w:rsidR="00B9222C" w:rsidRPr="005737DB">
        <w:rPr>
          <w:b/>
          <w:sz w:val="22"/>
          <w:szCs w:val="22"/>
        </w:rPr>
        <w:t xml:space="preserve"> </w:t>
      </w:r>
      <w:r>
        <w:rPr>
          <w:b/>
          <w:sz w:val="22"/>
          <w:szCs w:val="22"/>
        </w:rPr>
        <w:t xml:space="preserve">with the </w:t>
      </w:r>
      <w:r w:rsidR="00015138">
        <w:rPr>
          <w:b/>
          <w:sz w:val="22"/>
          <w:szCs w:val="22"/>
        </w:rPr>
        <w:t>CSSF</w:t>
      </w:r>
      <w:r w:rsidR="003F29D6">
        <w:rPr>
          <w:b/>
          <w:sz w:val="22"/>
          <w:szCs w:val="22"/>
        </w:rPr>
        <w:t xml:space="preserve"> </w:t>
      </w:r>
      <w:r>
        <w:rPr>
          <w:b/>
          <w:sz w:val="22"/>
          <w:szCs w:val="22"/>
        </w:rPr>
        <w:t xml:space="preserve">Advisory Board members </w:t>
      </w:r>
      <w:r w:rsidR="00B9222C">
        <w:rPr>
          <w:b/>
          <w:sz w:val="22"/>
          <w:szCs w:val="22"/>
        </w:rPr>
        <w:t xml:space="preserve">on </w:t>
      </w:r>
      <w:r w:rsidR="00B9222C" w:rsidRPr="00B57684">
        <w:rPr>
          <w:b/>
          <w:sz w:val="22"/>
          <w:szCs w:val="22"/>
        </w:rPr>
        <w:t xml:space="preserve">March </w:t>
      </w:r>
      <w:r w:rsidR="000A7A3B">
        <w:rPr>
          <w:b/>
          <w:sz w:val="22"/>
          <w:szCs w:val="22"/>
        </w:rPr>
        <w:t>25</w:t>
      </w:r>
      <w:r w:rsidR="00B9222C">
        <w:rPr>
          <w:b/>
          <w:sz w:val="22"/>
          <w:szCs w:val="22"/>
        </w:rPr>
        <w:t>, 20</w:t>
      </w:r>
      <w:r w:rsidR="006361B4">
        <w:rPr>
          <w:b/>
          <w:sz w:val="22"/>
          <w:szCs w:val="22"/>
        </w:rPr>
        <w:t>2</w:t>
      </w:r>
      <w:r w:rsidR="000A7A3B">
        <w:rPr>
          <w:b/>
          <w:sz w:val="22"/>
          <w:szCs w:val="22"/>
        </w:rPr>
        <w:t>3</w:t>
      </w:r>
      <w:r>
        <w:rPr>
          <w:b/>
          <w:sz w:val="22"/>
          <w:szCs w:val="22"/>
        </w:rPr>
        <w:t>.</w:t>
      </w:r>
      <w:r w:rsidR="00B9222C">
        <w:rPr>
          <w:b/>
          <w:sz w:val="22"/>
          <w:szCs w:val="22"/>
        </w:rPr>
        <w:t xml:space="preserve"> </w:t>
      </w:r>
    </w:p>
    <w:p w14:paraId="3FECFC8B" w14:textId="77777777" w:rsidR="00B9222C" w:rsidRPr="00EA1FDA" w:rsidRDefault="00B9222C">
      <w:pPr>
        <w:pStyle w:val="p8"/>
        <w:rPr>
          <w:sz w:val="8"/>
          <w:szCs w:val="8"/>
        </w:rPr>
      </w:pPr>
    </w:p>
    <w:p w14:paraId="01A131F3" w14:textId="77777777" w:rsidR="00B9222C" w:rsidRPr="00DE600A" w:rsidRDefault="00B9222C">
      <w:pPr>
        <w:pStyle w:val="Heading1"/>
        <w:rPr>
          <w:color w:val="FF0000"/>
          <w:u w:val="single"/>
        </w:rPr>
      </w:pPr>
      <w:smartTag w:uri="urn:schemas-microsoft-com:office:smarttags" w:element="place">
        <w:r w:rsidRPr="00DE600A">
          <w:rPr>
            <w:color w:val="FF0000"/>
            <w:u w:val="single"/>
          </w:rPr>
          <w:t>CARIBBEAN</w:t>
        </w:r>
      </w:smartTag>
      <w:r w:rsidRPr="00DE600A">
        <w:rPr>
          <w:color w:val="FF0000"/>
          <w:u w:val="single"/>
        </w:rPr>
        <w:t xml:space="preserve"> STUDENTS</w:t>
      </w:r>
      <w:r w:rsidR="00E9425D">
        <w:rPr>
          <w:color w:val="FF0000"/>
          <w:u w:val="single"/>
        </w:rPr>
        <w:t>’</w:t>
      </w:r>
      <w:r w:rsidR="008D7484">
        <w:rPr>
          <w:color w:val="FF0000"/>
          <w:u w:val="single"/>
        </w:rPr>
        <w:t xml:space="preserve"> SCHOLARSHIP FUND, INC. </w:t>
      </w:r>
      <w:r w:rsidRPr="00DE600A">
        <w:rPr>
          <w:color w:val="FF0000"/>
          <w:u w:val="single"/>
        </w:rPr>
        <w:t>APPLICATION</w:t>
      </w:r>
    </w:p>
    <w:p w14:paraId="2005D567" w14:textId="77777777" w:rsidR="00B9222C" w:rsidRPr="00EA1FDA" w:rsidRDefault="00B9222C">
      <w:pPr>
        <w:pStyle w:val="c7"/>
        <w:tabs>
          <w:tab w:val="left" w:pos="204"/>
        </w:tabs>
        <w:rPr>
          <w:sz w:val="8"/>
          <w:szCs w:val="8"/>
        </w:rPr>
      </w:pPr>
    </w:p>
    <w:p w14:paraId="1AD884A6" w14:textId="77777777" w:rsidR="00B9222C" w:rsidRPr="00CC7FEE" w:rsidRDefault="00B9222C" w:rsidP="00CC7FEE">
      <w:pPr>
        <w:pStyle w:val="c7"/>
        <w:tabs>
          <w:tab w:val="left" w:pos="204"/>
        </w:tabs>
        <w:jc w:val="left"/>
        <w:rPr>
          <w:sz w:val="22"/>
          <w:szCs w:val="22"/>
        </w:rPr>
      </w:pPr>
      <w:r w:rsidRPr="00CC7FEE">
        <w:rPr>
          <w:sz w:val="22"/>
          <w:szCs w:val="22"/>
        </w:rPr>
        <w:t>Have you previously applied for a CSSF Award?</w:t>
      </w:r>
      <w:r>
        <w:rPr>
          <w:sz w:val="22"/>
          <w:szCs w:val="22"/>
        </w:rPr>
        <w:tab/>
      </w:r>
      <w:r>
        <w:rPr>
          <w:sz w:val="22"/>
          <w:szCs w:val="22"/>
        </w:rPr>
        <w:tab/>
      </w:r>
      <w:r>
        <w:rPr>
          <w:sz w:val="32"/>
          <w:szCs w:val="32"/>
        </w:rPr>
        <w:sym w:font="Symbol" w:char="F0F0"/>
      </w:r>
      <w:r>
        <w:rPr>
          <w:sz w:val="32"/>
        </w:rPr>
        <w:t xml:space="preserve"> </w:t>
      </w:r>
      <w:r w:rsidRPr="00CC7FEE">
        <w:rPr>
          <w:sz w:val="22"/>
          <w:szCs w:val="22"/>
        </w:rPr>
        <w:t>Yes</w:t>
      </w:r>
      <w:r>
        <w:rPr>
          <w:sz w:val="22"/>
          <w:szCs w:val="22"/>
        </w:rPr>
        <w:tab/>
        <w:t xml:space="preserve">  </w:t>
      </w:r>
      <w:r>
        <w:rPr>
          <w:sz w:val="32"/>
          <w:szCs w:val="32"/>
        </w:rPr>
        <w:sym w:font="Symbol" w:char="F0F0"/>
      </w:r>
      <w:r>
        <w:rPr>
          <w:sz w:val="32"/>
        </w:rPr>
        <w:t xml:space="preserve"> </w:t>
      </w:r>
      <w:r w:rsidRPr="00CC7FEE">
        <w:rPr>
          <w:sz w:val="22"/>
          <w:szCs w:val="22"/>
        </w:rPr>
        <w:t>No</w:t>
      </w:r>
      <w:r>
        <w:rPr>
          <w:sz w:val="22"/>
          <w:szCs w:val="22"/>
        </w:rPr>
        <w:tab/>
      </w:r>
    </w:p>
    <w:p w14:paraId="7F658411" w14:textId="77777777" w:rsidR="00B9222C" w:rsidRPr="005F6898" w:rsidRDefault="00B9222C">
      <w:pPr>
        <w:pStyle w:val="c7"/>
        <w:tabs>
          <w:tab w:val="left" w:pos="204"/>
        </w:tabs>
        <w:rPr>
          <w:sz w:val="8"/>
          <w:szCs w:val="8"/>
        </w:rPr>
      </w:pPr>
    </w:p>
    <w:p w14:paraId="74888BBA" w14:textId="77777777" w:rsidR="00B9222C" w:rsidRDefault="00B9222C" w:rsidP="00B00CAD">
      <w:pPr>
        <w:pStyle w:val="c7"/>
        <w:tabs>
          <w:tab w:val="left" w:pos="204"/>
        </w:tabs>
        <w:jc w:val="left"/>
        <w:rPr>
          <w:sz w:val="16"/>
          <w:szCs w:val="16"/>
        </w:rPr>
      </w:pPr>
      <w:r>
        <w:rPr>
          <w:sz w:val="16"/>
          <w:szCs w:val="16"/>
        </w:rPr>
        <w:t xml:space="preserve">  </w:t>
      </w:r>
    </w:p>
    <w:p w14:paraId="3565576E" w14:textId="77777777" w:rsidR="00E5389F" w:rsidRPr="00EA1FDA" w:rsidRDefault="00E5389F" w:rsidP="00B00CAD">
      <w:pPr>
        <w:pStyle w:val="c7"/>
        <w:tabs>
          <w:tab w:val="left" w:pos="204"/>
        </w:tabs>
        <w:jc w:val="left"/>
        <w:rPr>
          <w:sz w:val="16"/>
          <w:szCs w:val="16"/>
        </w:rPr>
      </w:pPr>
    </w:p>
    <w:tbl>
      <w:tblPr>
        <w:tblW w:w="10139" w:type="dxa"/>
        <w:tblInd w:w="56" w:type="dxa"/>
        <w:tblBorders>
          <w:top w:val="single" w:sz="6" w:space="0" w:color="auto"/>
          <w:insideH w:val="single" w:sz="6" w:space="0" w:color="auto"/>
        </w:tblBorders>
        <w:tblLayout w:type="fixed"/>
        <w:tblCellMar>
          <w:left w:w="56" w:type="dxa"/>
          <w:right w:w="56" w:type="dxa"/>
        </w:tblCellMar>
        <w:tblLook w:val="0000" w:firstRow="0" w:lastRow="0" w:firstColumn="0" w:lastColumn="0" w:noHBand="0" w:noVBand="0"/>
      </w:tblPr>
      <w:tblGrid>
        <w:gridCol w:w="3510"/>
        <w:gridCol w:w="2340"/>
        <w:gridCol w:w="1800"/>
        <w:gridCol w:w="2481"/>
        <w:gridCol w:w="8"/>
      </w:tblGrid>
      <w:tr w:rsidR="00B9222C" w14:paraId="5D53473E" w14:textId="77777777" w:rsidTr="00E5389F">
        <w:trPr>
          <w:trHeight w:val="599"/>
        </w:trPr>
        <w:tc>
          <w:tcPr>
            <w:tcW w:w="3510" w:type="dxa"/>
          </w:tcPr>
          <w:p w14:paraId="0BD7F05B" w14:textId="77777777" w:rsidR="00B9222C" w:rsidRDefault="00B9222C">
            <w:pPr>
              <w:tabs>
                <w:tab w:val="left" w:pos="204"/>
              </w:tabs>
              <w:rPr>
                <w:sz w:val="20"/>
              </w:rPr>
            </w:pPr>
            <w:r>
              <w:rPr>
                <w:sz w:val="20"/>
                <w:szCs w:val="22"/>
              </w:rPr>
              <w:t>LAST NAME</w:t>
            </w:r>
          </w:p>
        </w:tc>
        <w:tc>
          <w:tcPr>
            <w:tcW w:w="2340" w:type="dxa"/>
          </w:tcPr>
          <w:p w14:paraId="762C7AEB" w14:textId="77777777" w:rsidR="00B9222C" w:rsidRDefault="00B9222C">
            <w:pPr>
              <w:tabs>
                <w:tab w:val="left" w:pos="5"/>
              </w:tabs>
              <w:jc w:val="center"/>
              <w:rPr>
                <w:sz w:val="20"/>
              </w:rPr>
            </w:pPr>
            <w:r>
              <w:rPr>
                <w:sz w:val="20"/>
                <w:szCs w:val="22"/>
              </w:rPr>
              <w:t>FIRST</w:t>
            </w:r>
          </w:p>
        </w:tc>
        <w:tc>
          <w:tcPr>
            <w:tcW w:w="1800" w:type="dxa"/>
          </w:tcPr>
          <w:p w14:paraId="23747B7D" w14:textId="77777777" w:rsidR="00B9222C" w:rsidRDefault="00B9222C" w:rsidP="008A6ED8">
            <w:pPr>
              <w:tabs>
                <w:tab w:val="left" w:pos="5"/>
              </w:tabs>
              <w:jc w:val="center"/>
              <w:rPr>
                <w:sz w:val="20"/>
              </w:rPr>
            </w:pPr>
            <w:r>
              <w:rPr>
                <w:sz w:val="20"/>
                <w:szCs w:val="22"/>
              </w:rPr>
              <w:t>MI</w:t>
            </w:r>
          </w:p>
        </w:tc>
        <w:tc>
          <w:tcPr>
            <w:tcW w:w="2489" w:type="dxa"/>
            <w:gridSpan w:val="2"/>
          </w:tcPr>
          <w:p w14:paraId="46B23676" w14:textId="77777777" w:rsidR="00B9222C" w:rsidRDefault="00B9222C" w:rsidP="00F44465">
            <w:pPr>
              <w:tabs>
                <w:tab w:val="left" w:pos="5"/>
              </w:tabs>
              <w:rPr>
                <w:sz w:val="20"/>
              </w:rPr>
            </w:pPr>
            <w:r>
              <w:rPr>
                <w:sz w:val="20"/>
                <w:szCs w:val="22"/>
              </w:rPr>
              <w:t>APPLICATION DATE</w:t>
            </w:r>
          </w:p>
          <w:p w14:paraId="3DE034B8" w14:textId="77777777" w:rsidR="00B9222C" w:rsidRDefault="00B9222C">
            <w:pPr>
              <w:tabs>
                <w:tab w:val="left" w:pos="5"/>
              </w:tabs>
              <w:jc w:val="center"/>
              <w:rPr>
                <w:sz w:val="20"/>
              </w:rPr>
            </w:pPr>
          </w:p>
        </w:tc>
      </w:tr>
      <w:tr w:rsidR="00B9222C" w14:paraId="1660FC8D" w14:textId="77777777" w:rsidTr="00E5389F">
        <w:trPr>
          <w:gridAfter w:val="1"/>
          <w:wAfter w:w="8" w:type="dxa"/>
          <w:trHeight w:val="599"/>
        </w:trPr>
        <w:tc>
          <w:tcPr>
            <w:tcW w:w="3510" w:type="dxa"/>
          </w:tcPr>
          <w:p w14:paraId="5EE0EB8A" w14:textId="77777777" w:rsidR="00B9222C" w:rsidRDefault="00B9222C">
            <w:pPr>
              <w:tabs>
                <w:tab w:val="left" w:pos="5"/>
              </w:tabs>
              <w:rPr>
                <w:sz w:val="20"/>
              </w:rPr>
            </w:pPr>
            <w:r>
              <w:rPr>
                <w:sz w:val="20"/>
                <w:szCs w:val="22"/>
              </w:rPr>
              <w:t>DATE OF BIRTH</w:t>
            </w:r>
          </w:p>
        </w:tc>
        <w:tc>
          <w:tcPr>
            <w:tcW w:w="2340" w:type="dxa"/>
          </w:tcPr>
          <w:p w14:paraId="75B8FB0D" w14:textId="77777777" w:rsidR="00B9222C" w:rsidRDefault="00B9222C" w:rsidP="00CC7FEE">
            <w:pPr>
              <w:jc w:val="center"/>
              <w:rPr>
                <w:sz w:val="20"/>
              </w:rPr>
            </w:pPr>
            <w:r>
              <w:rPr>
                <w:sz w:val="20"/>
                <w:szCs w:val="22"/>
              </w:rPr>
              <w:t>AGE</w:t>
            </w:r>
          </w:p>
        </w:tc>
        <w:tc>
          <w:tcPr>
            <w:tcW w:w="1800" w:type="dxa"/>
          </w:tcPr>
          <w:p w14:paraId="54840D78" w14:textId="77777777" w:rsidR="00B9222C" w:rsidRDefault="00B9222C" w:rsidP="00CC7FEE">
            <w:pPr>
              <w:jc w:val="center"/>
              <w:rPr>
                <w:sz w:val="20"/>
              </w:rPr>
            </w:pPr>
          </w:p>
        </w:tc>
        <w:tc>
          <w:tcPr>
            <w:tcW w:w="2481" w:type="dxa"/>
          </w:tcPr>
          <w:p w14:paraId="69059639" w14:textId="77777777" w:rsidR="00B9222C" w:rsidRDefault="00B9222C" w:rsidP="00CC7FEE">
            <w:pPr>
              <w:rPr>
                <w:sz w:val="20"/>
                <w:szCs w:val="20"/>
              </w:rPr>
            </w:pPr>
            <w:r>
              <w:rPr>
                <w:sz w:val="20"/>
                <w:szCs w:val="20"/>
              </w:rPr>
              <w:t>SOCIAL SECURITY NO.</w:t>
            </w:r>
          </w:p>
        </w:tc>
      </w:tr>
      <w:tr w:rsidR="00B9222C" w14:paraId="65313126" w14:textId="77777777" w:rsidTr="00E5389F">
        <w:trPr>
          <w:gridAfter w:val="1"/>
          <w:wAfter w:w="8" w:type="dxa"/>
          <w:trHeight w:val="608"/>
        </w:trPr>
        <w:tc>
          <w:tcPr>
            <w:tcW w:w="3510" w:type="dxa"/>
          </w:tcPr>
          <w:p w14:paraId="21C559A8" w14:textId="77777777" w:rsidR="00B9222C" w:rsidRDefault="00B9222C">
            <w:pPr>
              <w:tabs>
                <w:tab w:val="left" w:pos="5"/>
              </w:tabs>
              <w:rPr>
                <w:sz w:val="20"/>
              </w:rPr>
            </w:pPr>
            <w:r>
              <w:rPr>
                <w:sz w:val="20"/>
                <w:szCs w:val="22"/>
              </w:rPr>
              <w:t>ADDRESS WHILE AT SCHOOL</w:t>
            </w:r>
          </w:p>
        </w:tc>
        <w:tc>
          <w:tcPr>
            <w:tcW w:w="2340" w:type="dxa"/>
          </w:tcPr>
          <w:p w14:paraId="2B0D50DB" w14:textId="77777777" w:rsidR="00B9222C" w:rsidRDefault="00B9222C">
            <w:pPr>
              <w:tabs>
                <w:tab w:val="left" w:pos="5"/>
              </w:tabs>
              <w:rPr>
                <w:sz w:val="20"/>
                <w:szCs w:val="20"/>
              </w:rPr>
            </w:pPr>
          </w:p>
        </w:tc>
        <w:tc>
          <w:tcPr>
            <w:tcW w:w="1800" w:type="dxa"/>
          </w:tcPr>
          <w:p w14:paraId="38E3BEB2" w14:textId="77777777" w:rsidR="00B9222C" w:rsidRDefault="00B9222C" w:rsidP="00F6036B">
            <w:pPr>
              <w:tabs>
                <w:tab w:val="left" w:pos="5"/>
              </w:tabs>
              <w:jc w:val="center"/>
              <w:rPr>
                <w:sz w:val="20"/>
                <w:szCs w:val="20"/>
              </w:rPr>
            </w:pPr>
            <w:r>
              <w:rPr>
                <w:sz w:val="20"/>
                <w:szCs w:val="20"/>
              </w:rPr>
              <w:t>CITY</w:t>
            </w:r>
          </w:p>
        </w:tc>
        <w:tc>
          <w:tcPr>
            <w:tcW w:w="2481" w:type="dxa"/>
          </w:tcPr>
          <w:p w14:paraId="1417840A" w14:textId="77777777" w:rsidR="00B9222C" w:rsidRDefault="00B9222C">
            <w:pPr>
              <w:tabs>
                <w:tab w:val="left" w:pos="5"/>
              </w:tabs>
              <w:rPr>
                <w:sz w:val="20"/>
              </w:rPr>
            </w:pPr>
            <w:r>
              <w:rPr>
                <w:sz w:val="20"/>
                <w:szCs w:val="22"/>
              </w:rPr>
              <w:t>STATE    ZIPCODE</w:t>
            </w:r>
          </w:p>
        </w:tc>
      </w:tr>
      <w:tr w:rsidR="00B9222C" w14:paraId="1484F44B" w14:textId="77777777" w:rsidTr="00E5389F">
        <w:trPr>
          <w:gridAfter w:val="1"/>
          <w:wAfter w:w="8" w:type="dxa"/>
          <w:trHeight w:val="492"/>
        </w:trPr>
        <w:tc>
          <w:tcPr>
            <w:tcW w:w="3510" w:type="dxa"/>
          </w:tcPr>
          <w:p w14:paraId="2B375D84" w14:textId="77777777" w:rsidR="00B9222C" w:rsidRDefault="00B9222C">
            <w:pPr>
              <w:tabs>
                <w:tab w:val="left" w:pos="5"/>
              </w:tabs>
              <w:rPr>
                <w:sz w:val="18"/>
              </w:rPr>
            </w:pPr>
            <w:r>
              <w:rPr>
                <w:sz w:val="20"/>
                <w:szCs w:val="22"/>
              </w:rPr>
              <w:t>PARENT’S/HOME ADDRESS</w:t>
            </w:r>
          </w:p>
        </w:tc>
        <w:tc>
          <w:tcPr>
            <w:tcW w:w="2340" w:type="dxa"/>
          </w:tcPr>
          <w:p w14:paraId="060B5B36" w14:textId="77777777" w:rsidR="00B9222C" w:rsidRPr="00280CD5" w:rsidRDefault="00B9222C">
            <w:pPr>
              <w:tabs>
                <w:tab w:val="left" w:pos="5"/>
              </w:tabs>
              <w:rPr>
                <w:sz w:val="16"/>
                <w:szCs w:val="16"/>
              </w:rPr>
            </w:pPr>
            <w:r>
              <w:rPr>
                <w:sz w:val="20"/>
                <w:szCs w:val="22"/>
              </w:rPr>
              <w:t xml:space="preserve">             </w:t>
            </w:r>
            <w:r w:rsidRPr="00280CD5">
              <w:rPr>
                <w:sz w:val="16"/>
                <w:szCs w:val="16"/>
              </w:rPr>
              <w:t xml:space="preserve">                                            </w:t>
            </w:r>
          </w:p>
        </w:tc>
        <w:tc>
          <w:tcPr>
            <w:tcW w:w="1800" w:type="dxa"/>
          </w:tcPr>
          <w:p w14:paraId="7CB6DA50" w14:textId="77777777" w:rsidR="00B9222C" w:rsidRDefault="00B9222C" w:rsidP="00F6036B">
            <w:pPr>
              <w:tabs>
                <w:tab w:val="left" w:pos="5"/>
              </w:tabs>
              <w:jc w:val="center"/>
              <w:rPr>
                <w:sz w:val="20"/>
                <w:szCs w:val="20"/>
              </w:rPr>
            </w:pPr>
            <w:r>
              <w:rPr>
                <w:sz w:val="20"/>
                <w:szCs w:val="20"/>
              </w:rPr>
              <w:t>CITY</w:t>
            </w:r>
          </w:p>
        </w:tc>
        <w:tc>
          <w:tcPr>
            <w:tcW w:w="2481" w:type="dxa"/>
          </w:tcPr>
          <w:p w14:paraId="0DE23C02" w14:textId="77777777" w:rsidR="00B9222C" w:rsidRDefault="00B9222C">
            <w:pPr>
              <w:tabs>
                <w:tab w:val="left" w:pos="5"/>
              </w:tabs>
              <w:rPr>
                <w:sz w:val="20"/>
              </w:rPr>
            </w:pPr>
            <w:r>
              <w:rPr>
                <w:sz w:val="20"/>
                <w:szCs w:val="22"/>
              </w:rPr>
              <w:t>STATE   ZIPCODE</w:t>
            </w:r>
          </w:p>
          <w:p w14:paraId="3B24BF77" w14:textId="77777777" w:rsidR="00B9222C" w:rsidRPr="00280CD5" w:rsidRDefault="00B9222C">
            <w:pPr>
              <w:tabs>
                <w:tab w:val="left" w:pos="5"/>
              </w:tabs>
              <w:rPr>
                <w:sz w:val="16"/>
                <w:szCs w:val="16"/>
              </w:rPr>
            </w:pPr>
          </w:p>
          <w:p w14:paraId="0BD20E8D" w14:textId="77777777" w:rsidR="00B9222C" w:rsidRDefault="00B9222C">
            <w:pPr>
              <w:tabs>
                <w:tab w:val="left" w:pos="5"/>
              </w:tabs>
              <w:rPr>
                <w:sz w:val="20"/>
              </w:rPr>
            </w:pPr>
          </w:p>
        </w:tc>
      </w:tr>
      <w:tr w:rsidR="00E5389F" w14:paraId="6F574D1E" w14:textId="77777777" w:rsidTr="00E5389F">
        <w:trPr>
          <w:gridAfter w:val="1"/>
          <w:wAfter w:w="8" w:type="dxa"/>
          <w:trHeight w:val="492"/>
        </w:trPr>
        <w:tc>
          <w:tcPr>
            <w:tcW w:w="3510" w:type="dxa"/>
          </w:tcPr>
          <w:p w14:paraId="4B9C9625" w14:textId="77777777" w:rsidR="00E5389F" w:rsidRDefault="00E5389F">
            <w:pPr>
              <w:tabs>
                <w:tab w:val="left" w:pos="5"/>
              </w:tabs>
              <w:rPr>
                <w:sz w:val="20"/>
                <w:szCs w:val="22"/>
              </w:rPr>
            </w:pPr>
            <w:r>
              <w:rPr>
                <w:sz w:val="20"/>
                <w:szCs w:val="22"/>
              </w:rPr>
              <w:t xml:space="preserve">HOME PHONE                                     </w:t>
            </w:r>
          </w:p>
        </w:tc>
        <w:tc>
          <w:tcPr>
            <w:tcW w:w="2340" w:type="dxa"/>
          </w:tcPr>
          <w:p w14:paraId="5138EC6C" w14:textId="77777777" w:rsidR="00E5389F" w:rsidRDefault="00E5389F">
            <w:pPr>
              <w:tabs>
                <w:tab w:val="left" w:pos="5"/>
              </w:tabs>
              <w:rPr>
                <w:sz w:val="20"/>
                <w:szCs w:val="22"/>
              </w:rPr>
            </w:pPr>
            <w:r>
              <w:rPr>
                <w:sz w:val="20"/>
                <w:szCs w:val="22"/>
              </w:rPr>
              <w:t xml:space="preserve">APPLICANT’S CELL PHONE               </w:t>
            </w:r>
          </w:p>
          <w:p w14:paraId="0FD2C30E" w14:textId="77777777" w:rsidR="00E5389F" w:rsidRDefault="00E5389F">
            <w:pPr>
              <w:tabs>
                <w:tab w:val="left" w:pos="5"/>
              </w:tabs>
              <w:rPr>
                <w:sz w:val="20"/>
                <w:szCs w:val="22"/>
              </w:rPr>
            </w:pPr>
          </w:p>
          <w:p w14:paraId="23919F11" w14:textId="77777777" w:rsidR="00E5389F" w:rsidRPr="00E5389F" w:rsidRDefault="00E5389F">
            <w:pPr>
              <w:tabs>
                <w:tab w:val="left" w:pos="5"/>
              </w:tabs>
              <w:rPr>
                <w:sz w:val="8"/>
                <w:szCs w:val="8"/>
              </w:rPr>
            </w:pPr>
          </w:p>
        </w:tc>
        <w:tc>
          <w:tcPr>
            <w:tcW w:w="1800" w:type="dxa"/>
          </w:tcPr>
          <w:p w14:paraId="249024BF" w14:textId="77777777" w:rsidR="00E5389F" w:rsidRDefault="00E5389F" w:rsidP="00F6036B">
            <w:pPr>
              <w:tabs>
                <w:tab w:val="left" w:pos="5"/>
              </w:tabs>
              <w:jc w:val="center"/>
              <w:rPr>
                <w:sz w:val="20"/>
                <w:szCs w:val="20"/>
              </w:rPr>
            </w:pPr>
          </w:p>
        </w:tc>
        <w:tc>
          <w:tcPr>
            <w:tcW w:w="2481" w:type="dxa"/>
          </w:tcPr>
          <w:p w14:paraId="48DE777F" w14:textId="77777777" w:rsidR="00E5389F" w:rsidRDefault="00E5389F" w:rsidP="00E5389F">
            <w:pPr>
              <w:tabs>
                <w:tab w:val="left" w:pos="5"/>
              </w:tabs>
              <w:rPr>
                <w:sz w:val="20"/>
              </w:rPr>
            </w:pPr>
            <w:r>
              <w:rPr>
                <w:sz w:val="20"/>
                <w:szCs w:val="20"/>
              </w:rPr>
              <w:t xml:space="preserve">PRIMARY </w:t>
            </w:r>
            <w:r>
              <w:rPr>
                <w:sz w:val="20"/>
                <w:szCs w:val="22"/>
              </w:rPr>
              <w:t>EMAIL  ADDRESS</w:t>
            </w:r>
          </w:p>
          <w:p w14:paraId="199B2140" w14:textId="77777777" w:rsidR="00E5389F" w:rsidRDefault="00E5389F">
            <w:pPr>
              <w:tabs>
                <w:tab w:val="left" w:pos="5"/>
              </w:tabs>
              <w:rPr>
                <w:sz w:val="20"/>
                <w:szCs w:val="22"/>
              </w:rPr>
            </w:pPr>
          </w:p>
        </w:tc>
      </w:tr>
      <w:tr w:rsidR="00B9222C" w14:paraId="78B3C38F" w14:textId="77777777" w:rsidTr="00651507">
        <w:trPr>
          <w:trHeight w:val="7058"/>
        </w:trPr>
        <w:tc>
          <w:tcPr>
            <w:tcW w:w="10139" w:type="dxa"/>
            <w:gridSpan w:val="5"/>
            <w:tcBorders>
              <w:top w:val="nil"/>
              <w:bottom w:val="nil"/>
            </w:tcBorders>
          </w:tcPr>
          <w:p w14:paraId="033672EF" w14:textId="77777777" w:rsidR="00E5389F" w:rsidRDefault="00E5389F" w:rsidP="00280CD5">
            <w:pPr>
              <w:tabs>
                <w:tab w:val="left" w:pos="5"/>
              </w:tabs>
              <w:rPr>
                <w:sz w:val="20"/>
              </w:rPr>
            </w:pPr>
          </w:p>
          <w:p w14:paraId="5AE3F830" w14:textId="77777777" w:rsidR="00B9222C" w:rsidRPr="00DE600A" w:rsidRDefault="00B9222C" w:rsidP="00D22ADD">
            <w:pPr>
              <w:tabs>
                <w:tab w:val="left" w:pos="5"/>
              </w:tabs>
              <w:ind w:hanging="56"/>
              <w:rPr>
                <w:b/>
                <w:color w:val="FF0000"/>
                <w:u w:val="single"/>
              </w:rPr>
            </w:pPr>
            <w:r>
              <w:rPr>
                <w:b/>
                <w:color w:val="FF0000"/>
                <w:sz w:val="22"/>
                <w:szCs w:val="22"/>
                <w:u w:val="single"/>
              </w:rPr>
              <w:t>A</w:t>
            </w:r>
            <w:r w:rsidRPr="00DE600A">
              <w:rPr>
                <w:b/>
                <w:color w:val="FF0000"/>
                <w:sz w:val="22"/>
                <w:szCs w:val="22"/>
                <w:u w:val="single"/>
              </w:rPr>
              <w:t>CADEMIC INFORMATION</w:t>
            </w:r>
          </w:p>
          <w:p w14:paraId="76B54093" w14:textId="77777777" w:rsidR="00B9222C" w:rsidRPr="00F413E3" w:rsidRDefault="00B9222C" w:rsidP="00D22ADD">
            <w:pPr>
              <w:tabs>
                <w:tab w:val="left" w:pos="5"/>
              </w:tabs>
              <w:ind w:hanging="56"/>
              <w:rPr>
                <w:color w:val="0000FF"/>
                <w:sz w:val="12"/>
                <w:szCs w:val="12"/>
              </w:rPr>
            </w:pPr>
          </w:p>
          <w:p w14:paraId="227B30E7" w14:textId="7A1C528F" w:rsidR="00B9222C" w:rsidRDefault="00B9222C" w:rsidP="00D22ADD">
            <w:pPr>
              <w:tabs>
                <w:tab w:val="left" w:pos="5"/>
              </w:tabs>
              <w:ind w:hanging="56"/>
              <w:rPr>
                <w:color w:val="000000"/>
                <w:sz w:val="20"/>
              </w:rPr>
            </w:pPr>
            <w:r w:rsidRPr="00280CD5">
              <w:rPr>
                <w:color w:val="000000"/>
                <w:sz w:val="20"/>
                <w:szCs w:val="22"/>
              </w:rPr>
              <w:t>FALL 20</w:t>
            </w:r>
            <w:r w:rsidR="00B90B2B">
              <w:rPr>
                <w:color w:val="000000"/>
                <w:sz w:val="20"/>
                <w:szCs w:val="22"/>
              </w:rPr>
              <w:t>2</w:t>
            </w:r>
            <w:r w:rsidR="000A7A3B">
              <w:rPr>
                <w:color w:val="000000"/>
                <w:sz w:val="20"/>
                <w:szCs w:val="22"/>
              </w:rPr>
              <w:t>3</w:t>
            </w:r>
            <w:r>
              <w:rPr>
                <w:color w:val="000000"/>
                <w:sz w:val="20"/>
                <w:szCs w:val="22"/>
              </w:rPr>
              <w:t xml:space="preserve"> </w:t>
            </w:r>
            <w:r w:rsidRPr="00280CD5">
              <w:rPr>
                <w:color w:val="000000"/>
                <w:sz w:val="20"/>
                <w:szCs w:val="22"/>
              </w:rPr>
              <w:t>CLASS LEVEL:</w:t>
            </w:r>
          </w:p>
          <w:p w14:paraId="6B0FDE2A" w14:textId="77777777" w:rsidR="00B9222C" w:rsidRPr="00F413E3" w:rsidRDefault="00B9222C" w:rsidP="00D22ADD">
            <w:pPr>
              <w:tabs>
                <w:tab w:val="left" w:pos="5"/>
              </w:tabs>
              <w:ind w:hanging="56"/>
              <w:rPr>
                <w:color w:val="000000"/>
                <w:sz w:val="12"/>
                <w:szCs w:val="12"/>
              </w:rPr>
            </w:pPr>
          </w:p>
          <w:p w14:paraId="5ACADFB3" w14:textId="77777777" w:rsidR="00B9222C" w:rsidRPr="003E5653" w:rsidRDefault="00B9222C" w:rsidP="00D22ADD">
            <w:pPr>
              <w:tabs>
                <w:tab w:val="left" w:pos="5"/>
              </w:tabs>
              <w:ind w:hanging="56"/>
            </w:pPr>
            <w:r>
              <w:rPr>
                <w:color w:val="000000"/>
                <w:sz w:val="20"/>
                <w:szCs w:val="22"/>
              </w:rPr>
              <w:t xml:space="preserve">COMMUNITY COLLEGE:       </w:t>
            </w:r>
            <w:r>
              <w:rPr>
                <w:sz w:val="32"/>
                <w:szCs w:val="32"/>
              </w:rPr>
              <w:sym w:font="Symbol" w:char="F0F0"/>
            </w:r>
            <w:r>
              <w:rPr>
                <w:sz w:val="32"/>
              </w:rPr>
              <w:t xml:space="preserve"> </w:t>
            </w:r>
            <w:r w:rsidRPr="003E5653">
              <w:rPr>
                <w:sz w:val="22"/>
                <w:szCs w:val="22"/>
              </w:rPr>
              <w:t>1</w:t>
            </w:r>
            <w:r w:rsidRPr="003E5653">
              <w:rPr>
                <w:sz w:val="22"/>
                <w:szCs w:val="22"/>
                <w:vertAlign w:val="superscript"/>
              </w:rPr>
              <w:t>st</w:t>
            </w:r>
            <w:r w:rsidRPr="003E5653">
              <w:rPr>
                <w:sz w:val="22"/>
                <w:szCs w:val="22"/>
              </w:rPr>
              <w:t xml:space="preserve"> year</w:t>
            </w:r>
            <w:r>
              <w:rPr>
                <w:sz w:val="20"/>
                <w:szCs w:val="20"/>
              </w:rPr>
              <w:t xml:space="preserve">         </w:t>
            </w:r>
            <w:r>
              <w:rPr>
                <w:sz w:val="32"/>
                <w:szCs w:val="32"/>
              </w:rPr>
              <w:sym w:font="Symbol" w:char="F0F0"/>
            </w:r>
            <w:r>
              <w:rPr>
                <w:sz w:val="32"/>
              </w:rPr>
              <w:t xml:space="preserve"> </w:t>
            </w:r>
            <w:r w:rsidRPr="003E5653">
              <w:rPr>
                <w:sz w:val="22"/>
                <w:szCs w:val="22"/>
              </w:rPr>
              <w:t>2</w:t>
            </w:r>
            <w:r w:rsidRPr="003E5653">
              <w:rPr>
                <w:sz w:val="22"/>
                <w:szCs w:val="22"/>
                <w:vertAlign w:val="superscript"/>
              </w:rPr>
              <w:t>nd</w:t>
            </w:r>
            <w:r w:rsidRPr="003E5653">
              <w:rPr>
                <w:sz w:val="22"/>
                <w:szCs w:val="22"/>
              </w:rPr>
              <w:t xml:space="preserve"> year</w:t>
            </w:r>
            <w:r>
              <w:rPr>
                <w:sz w:val="20"/>
                <w:szCs w:val="20"/>
              </w:rPr>
              <w:t xml:space="preserve">     </w:t>
            </w:r>
          </w:p>
          <w:p w14:paraId="33F4CC57" w14:textId="77777777" w:rsidR="00B9222C" w:rsidRDefault="00B9222C" w:rsidP="00F413E3">
            <w:pPr>
              <w:tabs>
                <w:tab w:val="left" w:pos="5"/>
              </w:tabs>
              <w:ind w:hanging="56"/>
              <w:rPr>
                <w:sz w:val="20"/>
                <w:szCs w:val="20"/>
              </w:rPr>
            </w:pPr>
            <w:r>
              <w:rPr>
                <w:sz w:val="20"/>
                <w:szCs w:val="20"/>
              </w:rPr>
              <w:t xml:space="preserve">FOUR YEAR COLLEGE:          </w:t>
            </w:r>
            <w:r>
              <w:rPr>
                <w:sz w:val="32"/>
                <w:szCs w:val="32"/>
              </w:rPr>
              <w:sym w:font="Symbol" w:char="F0F0"/>
            </w:r>
            <w:r>
              <w:rPr>
                <w:sz w:val="32"/>
              </w:rPr>
              <w:t xml:space="preserve"> </w:t>
            </w:r>
            <w:r w:rsidRPr="003E5653">
              <w:rPr>
                <w:sz w:val="22"/>
                <w:szCs w:val="22"/>
              </w:rPr>
              <w:t xml:space="preserve">Freshman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 xml:space="preserve">Sophomore  </w:t>
            </w:r>
            <w:r>
              <w:rPr>
                <w:sz w:val="20"/>
                <w:szCs w:val="20"/>
              </w:rPr>
              <w:t xml:space="preserve"> </w:t>
            </w:r>
            <w:r>
              <w:rPr>
                <w:sz w:val="32"/>
                <w:szCs w:val="32"/>
              </w:rPr>
              <w:sym w:font="Symbol" w:char="F0F0"/>
            </w:r>
            <w:r>
              <w:rPr>
                <w:sz w:val="32"/>
              </w:rPr>
              <w:t xml:space="preserve"> </w:t>
            </w:r>
            <w:r w:rsidRPr="003E5653">
              <w:rPr>
                <w:sz w:val="22"/>
                <w:szCs w:val="22"/>
              </w:rPr>
              <w:t xml:space="preserve">Junior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 xml:space="preserve">Senior  </w:t>
            </w:r>
            <w:r>
              <w:rPr>
                <w:sz w:val="20"/>
                <w:szCs w:val="20"/>
              </w:rPr>
              <w:t xml:space="preserve">  </w:t>
            </w:r>
            <w:r>
              <w:rPr>
                <w:sz w:val="32"/>
              </w:rPr>
              <w:t xml:space="preserve"> </w:t>
            </w:r>
            <w:r>
              <w:rPr>
                <w:sz w:val="32"/>
                <w:szCs w:val="32"/>
              </w:rPr>
              <w:sym w:font="Symbol" w:char="F0F0"/>
            </w:r>
            <w:r>
              <w:rPr>
                <w:sz w:val="32"/>
              </w:rPr>
              <w:t xml:space="preserve"> </w:t>
            </w:r>
            <w:r>
              <w:rPr>
                <w:sz w:val="22"/>
                <w:szCs w:val="22"/>
              </w:rPr>
              <w:t xml:space="preserve">5th year </w:t>
            </w:r>
            <w:r w:rsidRPr="003E5653">
              <w:rPr>
                <w:sz w:val="22"/>
                <w:szCs w:val="22"/>
              </w:rPr>
              <w:t>Senior</w:t>
            </w:r>
            <w:r>
              <w:rPr>
                <w:sz w:val="20"/>
                <w:szCs w:val="20"/>
              </w:rPr>
              <w:t xml:space="preserve">  </w:t>
            </w:r>
          </w:p>
          <w:p w14:paraId="514FF82D" w14:textId="77777777" w:rsidR="00B9222C" w:rsidRPr="008F247E" w:rsidRDefault="00B9222C" w:rsidP="00F413E3">
            <w:pPr>
              <w:tabs>
                <w:tab w:val="left" w:pos="5"/>
              </w:tabs>
              <w:ind w:hanging="56"/>
              <w:rPr>
                <w:sz w:val="12"/>
                <w:szCs w:val="12"/>
              </w:rPr>
            </w:pPr>
          </w:p>
          <w:p w14:paraId="03F0B6A2" w14:textId="77777777" w:rsidR="00B9222C" w:rsidRDefault="00B9222C" w:rsidP="00F413E3">
            <w:pPr>
              <w:tabs>
                <w:tab w:val="left" w:pos="5"/>
              </w:tabs>
              <w:ind w:hanging="56"/>
              <w:rPr>
                <w:sz w:val="20"/>
                <w:szCs w:val="20"/>
              </w:rPr>
            </w:pPr>
            <w:r>
              <w:rPr>
                <w:sz w:val="20"/>
                <w:szCs w:val="20"/>
              </w:rPr>
              <w:t>____________________________________________________________________________________________________</w:t>
            </w:r>
          </w:p>
          <w:p w14:paraId="449B27FD" w14:textId="1AC3407F" w:rsidR="00B9222C" w:rsidRDefault="00B9222C" w:rsidP="00D22ADD">
            <w:pPr>
              <w:tabs>
                <w:tab w:val="left" w:pos="5"/>
              </w:tabs>
              <w:ind w:hanging="56"/>
              <w:rPr>
                <w:color w:val="000000"/>
                <w:sz w:val="20"/>
                <w:szCs w:val="20"/>
              </w:rPr>
            </w:pPr>
            <w:r>
              <w:rPr>
                <w:color w:val="000000"/>
                <w:sz w:val="20"/>
                <w:szCs w:val="20"/>
              </w:rPr>
              <w:t>INSTITUTION NAME WHERE YOU WILL BE ENROLLED IN FALL 20</w:t>
            </w:r>
            <w:r w:rsidR="00B90B2B">
              <w:rPr>
                <w:color w:val="000000"/>
                <w:sz w:val="20"/>
                <w:szCs w:val="20"/>
              </w:rPr>
              <w:t>2</w:t>
            </w:r>
            <w:r w:rsidR="000A7A3B">
              <w:rPr>
                <w:color w:val="000000"/>
                <w:sz w:val="20"/>
                <w:szCs w:val="20"/>
              </w:rPr>
              <w:t>3</w:t>
            </w:r>
            <w:r>
              <w:rPr>
                <w:color w:val="000000"/>
                <w:sz w:val="20"/>
                <w:szCs w:val="20"/>
              </w:rPr>
              <w:t xml:space="preserve">  (Do not abbreviate name)</w:t>
            </w:r>
          </w:p>
          <w:p w14:paraId="0F59E529" w14:textId="77777777" w:rsidR="00B9222C" w:rsidRPr="008F247E" w:rsidRDefault="00B9222C" w:rsidP="00D22ADD">
            <w:pPr>
              <w:tabs>
                <w:tab w:val="left" w:pos="5"/>
              </w:tabs>
              <w:ind w:hanging="56"/>
              <w:rPr>
                <w:color w:val="000000"/>
                <w:sz w:val="12"/>
                <w:szCs w:val="12"/>
              </w:rPr>
            </w:pPr>
          </w:p>
          <w:p w14:paraId="06B91DFB" w14:textId="77777777" w:rsidR="00B9222C" w:rsidRDefault="00B9222C" w:rsidP="00D22ADD">
            <w:pPr>
              <w:tabs>
                <w:tab w:val="left" w:pos="5"/>
              </w:tabs>
              <w:ind w:hanging="56"/>
              <w:rPr>
                <w:color w:val="000000"/>
                <w:sz w:val="20"/>
                <w:szCs w:val="20"/>
              </w:rPr>
            </w:pPr>
            <w:r>
              <w:rPr>
                <w:color w:val="000000"/>
                <w:sz w:val="20"/>
                <w:szCs w:val="20"/>
              </w:rPr>
              <w:t>____________________________________________________________________________________________________</w:t>
            </w:r>
          </w:p>
          <w:p w14:paraId="06BFCF9F" w14:textId="77777777" w:rsidR="00B9222C" w:rsidRPr="00280CD5" w:rsidRDefault="00B9222C" w:rsidP="00D22ADD">
            <w:pPr>
              <w:tabs>
                <w:tab w:val="left" w:pos="5"/>
              </w:tabs>
              <w:ind w:hanging="56"/>
              <w:rPr>
                <w:color w:val="000000"/>
                <w:sz w:val="20"/>
                <w:szCs w:val="20"/>
              </w:rPr>
            </w:pPr>
            <w:r>
              <w:rPr>
                <w:color w:val="000000"/>
                <w:sz w:val="20"/>
                <w:szCs w:val="20"/>
              </w:rPr>
              <w:t>INSTITUTION ADDRESS                                                                                CITY                    STATE      ZIPCODE</w:t>
            </w:r>
          </w:p>
          <w:p w14:paraId="078CCB66" w14:textId="77777777" w:rsidR="00B9222C" w:rsidRPr="000A130F" w:rsidRDefault="00B9222C" w:rsidP="00684075">
            <w:pPr>
              <w:ind w:hanging="7076"/>
              <w:rPr>
                <w:sz w:val="12"/>
                <w:szCs w:val="12"/>
              </w:rPr>
            </w:pPr>
            <w:r>
              <w:rPr>
                <w:sz w:val="20"/>
                <w:szCs w:val="22"/>
              </w:rPr>
              <w:t>___________</w:t>
            </w:r>
          </w:p>
          <w:p w14:paraId="3F63CA37" w14:textId="77777777" w:rsidR="00B9222C" w:rsidRPr="000A130F" w:rsidRDefault="00B9222C" w:rsidP="00D22ADD">
            <w:pPr>
              <w:tabs>
                <w:tab w:val="left" w:pos="5"/>
              </w:tabs>
              <w:ind w:hanging="56"/>
              <w:rPr>
                <w:sz w:val="12"/>
                <w:szCs w:val="12"/>
              </w:rPr>
            </w:pPr>
            <w:r w:rsidRPr="000A130F">
              <w:rPr>
                <w:sz w:val="12"/>
                <w:szCs w:val="12"/>
              </w:rPr>
              <w:t>_____________________________________________________________________________________________________</w:t>
            </w:r>
            <w:r>
              <w:rPr>
                <w:sz w:val="12"/>
                <w:szCs w:val="12"/>
              </w:rPr>
              <w:t>__________________________________________________________________</w:t>
            </w:r>
          </w:p>
          <w:p w14:paraId="725188BA" w14:textId="2FB4EEF4" w:rsidR="00B9222C" w:rsidRDefault="00B9222C" w:rsidP="00D22ADD">
            <w:pPr>
              <w:tabs>
                <w:tab w:val="left" w:pos="5"/>
              </w:tabs>
              <w:ind w:hanging="56"/>
              <w:rPr>
                <w:sz w:val="20"/>
              </w:rPr>
            </w:pPr>
            <w:r>
              <w:rPr>
                <w:sz w:val="20"/>
                <w:szCs w:val="22"/>
              </w:rPr>
              <w:t xml:space="preserve">INSTITUTION NAME, IF TRANSFERRING DURING WINTER/SPRING TERM OF </w:t>
            </w:r>
            <w:r w:rsidR="006361B4">
              <w:rPr>
                <w:sz w:val="20"/>
                <w:szCs w:val="22"/>
              </w:rPr>
              <w:t>20</w:t>
            </w:r>
            <w:r w:rsidR="00B90B2B">
              <w:rPr>
                <w:sz w:val="20"/>
                <w:szCs w:val="22"/>
              </w:rPr>
              <w:t>2</w:t>
            </w:r>
            <w:r w:rsidR="000A7A3B">
              <w:rPr>
                <w:sz w:val="20"/>
                <w:szCs w:val="22"/>
              </w:rPr>
              <w:t>3</w:t>
            </w:r>
            <w:r w:rsidR="00B90B2B">
              <w:rPr>
                <w:sz w:val="20"/>
                <w:szCs w:val="22"/>
              </w:rPr>
              <w:t>–</w:t>
            </w:r>
            <w:r w:rsidR="006361B4">
              <w:rPr>
                <w:sz w:val="20"/>
                <w:szCs w:val="22"/>
              </w:rPr>
              <w:t>202</w:t>
            </w:r>
            <w:r w:rsidR="000A7A3B">
              <w:rPr>
                <w:sz w:val="20"/>
                <w:szCs w:val="22"/>
              </w:rPr>
              <w:t>4</w:t>
            </w:r>
            <w:r>
              <w:rPr>
                <w:sz w:val="20"/>
                <w:szCs w:val="22"/>
              </w:rPr>
              <w:t xml:space="preserve"> ACADEMIC YEAR</w:t>
            </w:r>
          </w:p>
          <w:p w14:paraId="3CF7453A" w14:textId="77777777" w:rsidR="00B9222C" w:rsidRPr="005737DB" w:rsidRDefault="00B9222C" w:rsidP="00D22ADD">
            <w:pPr>
              <w:tabs>
                <w:tab w:val="left" w:pos="5"/>
              </w:tabs>
              <w:ind w:hanging="56"/>
              <w:rPr>
                <w:sz w:val="18"/>
                <w:szCs w:val="18"/>
              </w:rPr>
            </w:pPr>
            <w:r>
              <w:rPr>
                <w:sz w:val="20"/>
                <w:szCs w:val="20"/>
              </w:rPr>
              <w:t>(D</w:t>
            </w:r>
            <w:r w:rsidRPr="005737DB">
              <w:rPr>
                <w:sz w:val="20"/>
                <w:szCs w:val="20"/>
              </w:rPr>
              <w:t>o not abbreviate name</w:t>
            </w:r>
            <w:r w:rsidRPr="005737DB">
              <w:rPr>
                <w:sz w:val="18"/>
                <w:szCs w:val="18"/>
              </w:rPr>
              <w:t>)</w:t>
            </w:r>
          </w:p>
          <w:p w14:paraId="75278D12" w14:textId="77777777" w:rsidR="00B9222C" w:rsidRDefault="00B9222C" w:rsidP="00D22ADD">
            <w:pPr>
              <w:tabs>
                <w:tab w:val="left" w:pos="5"/>
              </w:tabs>
              <w:ind w:hanging="56"/>
              <w:rPr>
                <w:sz w:val="12"/>
                <w:szCs w:val="12"/>
              </w:rPr>
            </w:pPr>
          </w:p>
          <w:p w14:paraId="095BE4ED" w14:textId="77777777" w:rsidR="00B9222C" w:rsidRPr="000A130F" w:rsidRDefault="00B9222C" w:rsidP="00D22ADD">
            <w:pPr>
              <w:tabs>
                <w:tab w:val="left" w:pos="5"/>
              </w:tabs>
              <w:ind w:hanging="56"/>
              <w:rPr>
                <w:sz w:val="12"/>
                <w:szCs w:val="12"/>
              </w:rPr>
            </w:pPr>
          </w:p>
          <w:p w14:paraId="256A1577" w14:textId="77777777" w:rsidR="00B9222C" w:rsidRPr="000A130F" w:rsidRDefault="00B9222C" w:rsidP="00D22ADD">
            <w:pPr>
              <w:tabs>
                <w:tab w:val="left" w:pos="5"/>
              </w:tabs>
              <w:ind w:hanging="56"/>
              <w:rPr>
                <w:sz w:val="12"/>
                <w:szCs w:val="12"/>
              </w:rPr>
            </w:pPr>
            <w:r w:rsidRPr="000A130F">
              <w:rPr>
                <w:sz w:val="12"/>
                <w:szCs w:val="12"/>
              </w:rPr>
              <w:t>_____________________________________________________________________________________________________</w:t>
            </w:r>
            <w:r>
              <w:rPr>
                <w:sz w:val="12"/>
                <w:szCs w:val="12"/>
              </w:rPr>
              <w:t>___________________________________________________________________</w:t>
            </w:r>
          </w:p>
          <w:p w14:paraId="71C64700" w14:textId="77777777" w:rsidR="00B9222C" w:rsidRDefault="00B9222C" w:rsidP="00D22ADD">
            <w:pPr>
              <w:tabs>
                <w:tab w:val="left" w:pos="5"/>
              </w:tabs>
              <w:ind w:hanging="56"/>
              <w:rPr>
                <w:sz w:val="20"/>
              </w:rPr>
            </w:pPr>
            <w:r>
              <w:rPr>
                <w:sz w:val="20"/>
                <w:szCs w:val="22"/>
              </w:rPr>
              <w:t>TRANSFER ADDRESS                                                                                     CITY                      STATE      ZIPCODE</w:t>
            </w:r>
          </w:p>
          <w:p w14:paraId="5E9EC3DC" w14:textId="77777777" w:rsidR="00B9222C" w:rsidRPr="000A130F" w:rsidRDefault="00B9222C" w:rsidP="00D22ADD">
            <w:pPr>
              <w:tabs>
                <w:tab w:val="left" w:pos="5"/>
              </w:tabs>
              <w:ind w:hanging="56"/>
              <w:rPr>
                <w:sz w:val="12"/>
                <w:szCs w:val="12"/>
              </w:rPr>
            </w:pPr>
          </w:p>
          <w:p w14:paraId="0BCCA851" w14:textId="77777777" w:rsidR="00B9222C" w:rsidRDefault="00B9222C" w:rsidP="00D22ADD">
            <w:pPr>
              <w:tabs>
                <w:tab w:val="left" w:pos="5"/>
              </w:tabs>
              <w:ind w:hanging="56"/>
              <w:rPr>
                <w:sz w:val="20"/>
              </w:rPr>
            </w:pPr>
            <w:r>
              <w:rPr>
                <w:sz w:val="20"/>
                <w:szCs w:val="22"/>
              </w:rPr>
              <w:t>____________________________________________________________________________________________________</w:t>
            </w:r>
          </w:p>
          <w:p w14:paraId="4561D34A" w14:textId="77777777" w:rsidR="00B9222C" w:rsidRDefault="00B9222C" w:rsidP="00D22ADD">
            <w:pPr>
              <w:tabs>
                <w:tab w:val="left" w:pos="5"/>
              </w:tabs>
              <w:ind w:hanging="56"/>
              <w:rPr>
                <w:sz w:val="20"/>
              </w:rPr>
            </w:pPr>
            <w:r>
              <w:rPr>
                <w:sz w:val="20"/>
                <w:szCs w:val="22"/>
              </w:rPr>
              <w:t>DATE OF TRANSFER</w:t>
            </w:r>
          </w:p>
          <w:p w14:paraId="54F389A2" w14:textId="77777777" w:rsidR="00B9222C" w:rsidRPr="005F6898" w:rsidRDefault="00B9222C" w:rsidP="00D22ADD">
            <w:pPr>
              <w:tabs>
                <w:tab w:val="left" w:pos="5"/>
              </w:tabs>
              <w:ind w:hanging="56"/>
              <w:rPr>
                <w:sz w:val="16"/>
                <w:szCs w:val="16"/>
              </w:rPr>
            </w:pPr>
          </w:p>
          <w:p w14:paraId="1DF3FE32" w14:textId="77777777" w:rsidR="00B9222C" w:rsidRPr="00DE600A" w:rsidRDefault="00B9222C" w:rsidP="00D22ADD">
            <w:pPr>
              <w:tabs>
                <w:tab w:val="left" w:pos="5"/>
              </w:tabs>
              <w:ind w:hanging="56"/>
              <w:rPr>
                <w:b/>
                <w:color w:val="FF0000"/>
                <w:u w:val="single"/>
              </w:rPr>
            </w:pPr>
            <w:r w:rsidRPr="00DE600A">
              <w:rPr>
                <w:b/>
                <w:color w:val="FF0000"/>
                <w:sz w:val="22"/>
                <w:szCs w:val="22"/>
                <w:u w:val="single"/>
              </w:rPr>
              <w:t>FAMILY INFORMATION</w:t>
            </w:r>
          </w:p>
          <w:p w14:paraId="346B7EAF" w14:textId="77777777" w:rsidR="00B9222C" w:rsidRPr="005F6898" w:rsidRDefault="00B9222C" w:rsidP="008E4375">
            <w:pPr>
              <w:tabs>
                <w:tab w:val="left" w:pos="5"/>
              </w:tabs>
              <w:rPr>
                <w:b/>
                <w:color w:val="0000FF"/>
                <w:sz w:val="12"/>
                <w:szCs w:val="12"/>
                <w:u w:val="single"/>
              </w:rPr>
            </w:pPr>
          </w:p>
          <w:p w14:paraId="1AE7D419" w14:textId="77777777" w:rsidR="00B9222C" w:rsidRDefault="00B9222C" w:rsidP="00651507">
            <w:pPr>
              <w:tabs>
                <w:tab w:val="left" w:pos="-180"/>
              </w:tabs>
              <w:rPr>
                <w:color w:val="000000"/>
                <w:sz w:val="20"/>
              </w:rPr>
            </w:pPr>
            <w:r>
              <w:rPr>
                <w:color w:val="000000"/>
                <w:sz w:val="20"/>
                <w:szCs w:val="22"/>
              </w:rPr>
              <w:t>NET IN</w:t>
            </w:r>
            <w:r w:rsidRPr="008E4375">
              <w:rPr>
                <w:color w:val="000000"/>
                <w:sz w:val="20"/>
                <w:szCs w:val="22"/>
              </w:rPr>
              <w:t>COME</w:t>
            </w:r>
            <w:r>
              <w:rPr>
                <w:color w:val="000000"/>
                <w:sz w:val="20"/>
                <w:szCs w:val="22"/>
              </w:rPr>
              <w:t>: ___________________  (Please provide proof)</w:t>
            </w:r>
          </w:p>
          <w:p w14:paraId="4AC0725D" w14:textId="77777777" w:rsidR="005F6898" w:rsidRDefault="005F6898" w:rsidP="00FF4DC4">
            <w:pPr>
              <w:pStyle w:val="Heading3"/>
              <w:jc w:val="left"/>
              <w:rPr>
                <w:u w:val="none"/>
              </w:rPr>
            </w:pPr>
          </w:p>
          <w:p w14:paraId="53F024DD" w14:textId="77777777" w:rsidR="00B9222C" w:rsidRDefault="00B9222C" w:rsidP="00FF4DC4">
            <w:pPr>
              <w:pStyle w:val="Heading3"/>
              <w:jc w:val="left"/>
              <w:rPr>
                <w:u w:val="none"/>
              </w:rPr>
            </w:pPr>
            <w:r>
              <w:rPr>
                <w:u w:val="none"/>
              </w:rPr>
              <w:t>_______________________________________________________________________________________________________________</w:t>
            </w:r>
          </w:p>
          <w:p w14:paraId="3EC30C46" w14:textId="77777777" w:rsidR="00B9222C" w:rsidRPr="003E5653" w:rsidRDefault="00B9222C" w:rsidP="00FF4DC4">
            <w:pPr>
              <w:pStyle w:val="Heading3"/>
              <w:jc w:val="left"/>
              <w:rPr>
                <w:sz w:val="20"/>
                <w:szCs w:val="20"/>
                <w:u w:val="none"/>
              </w:rPr>
            </w:pPr>
            <w:r w:rsidRPr="003E5653">
              <w:rPr>
                <w:sz w:val="20"/>
                <w:szCs w:val="20"/>
                <w:u w:val="none"/>
              </w:rPr>
              <w:t xml:space="preserve">INDICATE </w:t>
            </w:r>
            <w:smartTag w:uri="urn:schemas-microsoft-com:office:smarttags" w:element="place">
              <w:smartTag w:uri="urn:schemas-microsoft-com:office:smarttags" w:element="PostalCode">
                <w:r w:rsidRPr="003E5653">
                  <w:rPr>
                    <w:sz w:val="20"/>
                    <w:szCs w:val="20"/>
                    <w:u w:val="none"/>
                  </w:rPr>
                  <w:t>CARIBBEAN</w:t>
                </w:r>
              </w:smartTag>
            </w:smartTag>
            <w:r w:rsidRPr="003E5653">
              <w:rPr>
                <w:sz w:val="20"/>
                <w:szCs w:val="20"/>
                <w:u w:val="none"/>
              </w:rPr>
              <w:t xml:space="preserve"> LINEAGE       </w:t>
            </w:r>
            <w:r>
              <w:rPr>
                <w:sz w:val="20"/>
                <w:szCs w:val="20"/>
                <w:u w:val="none"/>
              </w:rPr>
              <w:t xml:space="preserve">                      </w:t>
            </w:r>
            <w:r w:rsidRPr="003E5653">
              <w:rPr>
                <w:sz w:val="20"/>
                <w:szCs w:val="20"/>
                <w:u w:val="none"/>
              </w:rPr>
              <w:t xml:space="preserve"> MOTHER’S BIRTHPLACE                  FATHER’S BIRTHPLACE</w:t>
            </w:r>
          </w:p>
          <w:p w14:paraId="5BBAB909" w14:textId="77777777" w:rsidR="00B9222C" w:rsidRPr="003E5653" w:rsidRDefault="00B9222C" w:rsidP="00FF4DC4">
            <w:pPr>
              <w:rPr>
                <w:sz w:val="20"/>
                <w:szCs w:val="20"/>
              </w:rPr>
            </w:pPr>
          </w:p>
          <w:p w14:paraId="255985C8" w14:textId="77777777" w:rsidR="00B9222C" w:rsidRDefault="00B9222C" w:rsidP="00FF4DC4">
            <w:pPr>
              <w:tabs>
                <w:tab w:val="left" w:pos="5"/>
              </w:tabs>
              <w:rPr>
                <w:sz w:val="20"/>
                <w:szCs w:val="20"/>
              </w:rPr>
            </w:pPr>
            <w:r>
              <w:rPr>
                <w:sz w:val="20"/>
                <w:szCs w:val="20"/>
              </w:rPr>
              <w:t>NUMBER OF DEPENDENTS CURRENTLY IN COLLEGE (INCLUDING YOURSELF) __________________________</w:t>
            </w:r>
          </w:p>
          <w:p w14:paraId="766E18A1" w14:textId="77777777" w:rsidR="00B9222C" w:rsidRPr="003A6A84" w:rsidRDefault="00B9222C" w:rsidP="00CF3B2A">
            <w:pPr>
              <w:tabs>
                <w:tab w:val="left" w:pos="5"/>
                <w:tab w:val="left" w:pos="919"/>
              </w:tabs>
              <w:rPr>
                <w:sz w:val="20"/>
                <w:szCs w:val="20"/>
              </w:rPr>
            </w:pPr>
            <w:r>
              <w:rPr>
                <w:sz w:val="20"/>
                <w:szCs w:val="20"/>
              </w:rPr>
              <w:t xml:space="preserve">YOUR MARITAL STATUS:  </w:t>
            </w:r>
            <w:r>
              <w:rPr>
                <w:sz w:val="32"/>
              </w:rPr>
              <w:t xml:space="preserve"> </w:t>
            </w:r>
            <w:r>
              <w:rPr>
                <w:sz w:val="32"/>
                <w:szCs w:val="32"/>
              </w:rPr>
              <w:sym w:font="Symbol" w:char="F0F0"/>
            </w:r>
            <w:r>
              <w:rPr>
                <w:sz w:val="32"/>
              </w:rPr>
              <w:t xml:space="preserve"> </w:t>
            </w:r>
            <w:r w:rsidRPr="003E5653">
              <w:rPr>
                <w:sz w:val="22"/>
                <w:szCs w:val="22"/>
              </w:rPr>
              <w:t xml:space="preserve">Single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Married</w:t>
            </w:r>
            <w:r>
              <w:rPr>
                <w:sz w:val="20"/>
                <w:szCs w:val="20"/>
              </w:rPr>
              <w:t xml:space="preserve">  </w:t>
            </w:r>
            <w:r w:rsidRPr="003E5653">
              <w:rPr>
                <w:sz w:val="22"/>
                <w:szCs w:val="22"/>
              </w:rPr>
              <w:t xml:space="preserve"> </w:t>
            </w:r>
            <w:r>
              <w:rPr>
                <w:sz w:val="32"/>
                <w:szCs w:val="32"/>
              </w:rPr>
              <w:sym w:font="Symbol" w:char="F0F0"/>
            </w:r>
            <w:r>
              <w:rPr>
                <w:sz w:val="32"/>
              </w:rPr>
              <w:t xml:space="preserve"> </w:t>
            </w:r>
            <w:r w:rsidRPr="003E5653">
              <w:rPr>
                <w:sz w:val="22"/>
                <w:szCs w:val="22"/>
              </w:rPr>
              <w:t>Separated</w:t>
            </w:r>
            <w:r>
              <w:rPr>
                <w:sz w:val="20"/>
                <w:szCs w:val="20"/>
              </w:rPr>
              <w:t xml:space="preserve">  </w:t>
            </w:r>
            <w:r>
              <w:rPr>
                <w:sz w:val="32"/>
                <w:szCs w:val="32"/>
              </w:rPr>
              <w:sym w:font="Symbol" w:char="F0F0"/>
            </w:r>
            <w:r>
              <w:rPr>
                <w:sz w:val="32"/>
              </w:rPr>
              <w:t xml:space="preserve"> </w:t>
            </w:r>
            <w:r w:rsidRPr="003E5653">
              <w:rPr>
                <w:sz w:val="22"/>
                <w:szCs w:val="22"/>
              </w:rPr>
              <w:t xml:space="preserve">Divorced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Widowed</w:t>
            </w:r>
          </w:p>
        </w:tc>
      </w:tr>
    </w:tbl>
    <w:p w14:paraId="23623485" w14:textId="77777777" w:rsidR="00EF442B" w:rsidRPr="00B27ABE" w:rsidRDefault="00EF442B">
      <w:pPr>
        <w:pStyle w:val="p8"/>
        <w:rPr>
          <w:b/>
          <w:bCs/>
          <w:color w:val="FF0000"/>
          <w:sz w:val="8"/>
          <w:szCs w:val="8"/>
          <w:u w:val="single"/>
        </w:rPr>
      </w:pPr>
    </w:p>
    <w:p w14:paraId="098597A1" w14:textId="77777777" w:rsidR="00B27ABE" w:rsidRDefault="00B27ABE" w:rsidP="00B27ABE">
      <w:pPr>
        <w:pStyle w:val="p8"/>
        <w:rPr>
          <w:sz w:val="22"/>
          <w:szCs w:val="22"/>
        </w:rPr>
      </w:pPr>
    </w:p>
    <w:p w14:paraId="6516AFA3" w14:textId="77777777" w:rsidR="00A24E66" w:rsidRDefault="00A24E66" w:rsidP="00B27ABE">
      <w:pPr>
        <w:pStyle w:val="p8"/>
        <w:rPr>
          <w:sz w:val="22"/>
          <w:szCs w:val="22"/>
        </w:rPr>
      </w:pPr>
    </w:p>
    <w:p w14:paraId="325CEA3D" w14:textId="77777777" w:rsidR="00B27ABE" w:rsidRPr="00F145C6" w:rsidRDefault="00B27ABE" w:rsidP="00B27ABE">
      <w:pPr>
        <w:pStyle w:val="p8"/>
        <w:rPr>
          <w:b/>
          <w:bCs/>
          <w:color w:val="FF0000"/>
          <w:sz w:val="22"/>
          <w:szCs w:val="22"/>
        </w:rPr>
      </w:pPr>
      <w:r w:rsidRPr="00F145C6">
        <w:rPr>
          <w:b/>
          <w:bCs/>
          <w:color w:val="FF0000"/>
          <w:sz w:val="22"/>
          <w:szCs w:val="22"/>
          <w:u w:val="single"/>
        </w:rPr>
        <w:t>STUDENT ACTIVITIES</w:t>
      </w:r>
    </w:p>
    <w:p w14:paraId="319300D3" w14:textId="77777777" w:rsidR="00B27ABE" w:rsidRPr="00756BE3" w:rsidRDefault="00B27ABE" w:rsidP="00B27ABE">
      <w:pPr>
        <w:pStyle w:val="p8"/>
        <w:rPr>
          <w:sz w:val="16"/>
          <w:szCs w:val="16"/>
        </w:rPr>
      </w:pPr>
    </w:p>
    <w:p w14:paraId="6F93703F" w14:textId="77777777" w:rsidR="00B27ABE" w:rsidRDefault="00B27ABE" w:rsidP="00B27ABE">
      <w:pPr>
        <w:pStyle w:val="p8"/>
        <w:rPr>
          <w:sz w:val="22"/>
          <w:szCs w:val="22"/>
        </w:rPr>
      </w:pPr>
      <w:r>
        <w:rPr>
          <w:sz w:val="22"/>
          <w:szCs w:val="22"/>
        </w:rPr>
        <w:t xml:space="preserve">Using the same headings below, please provide information on your experiences for each area on a separate </w:t>
      </w:r>
    </w:p>
    <w:p w14:paraId="064619AD" w14:textId="77777777" w:rsidR="00F40753" w:rsidRDefault="00B9222C">
      <w:pPr>
        <w:pStyle w:val="p8"/>
        <w:rPr>
          <w:sz w:val="22"/>
          <w:szCs w:val="22"/>
        </w:rPr>
      </w:pPr>
      <w:r>
        <w:rPr>
          <w:sz w:val="22"/>
          <w:szCs w:val="22"/>
        </w:rPr>
        <w:t xml:space="preserve">sheet; be as specific as possible regarding dates and the length and depth of your activities. (If not completed, </w:t>
      </w:r>
    </w:p>
    <w:p w14:paraId="4A53ADD5" w14:textId="77777777" w:rsidR="00B9222C" w:rsidRDefault="00B9222C">
      <w:pPr>
        <w:pStyle w:val="p8"/>
        <w:rPr>
          <w:sz w:val="22"/>
          <w:szCs w:val="22"/>
        </w:rPr>
      </w:pPr>
      <w:r>
        <w:rPr>
          <w:sz w:val="22"/>
          <w:szCs w:val="22"/>
        </w:rPr>
        <w:t>application will be disqualified). Also, please attach your resume/profile to this application.</w:t>
      </w:r>
    </w:p>
    <w:p w14:paraId="07408FC3" w14:textId="77777777" w:rsidR="00B9222C" w:rsidRPr="00F6036B" w:rsidRDefault="00B9222C" w:rsidP="007965CB">
      <w:pPr>
        <w:pStyle w:val="Heading2"/>
        <w:ind w:left="720"/>
        <w:rPr>
          <w:rFonts w:cs="Tahoma"/>
          <w:b w:val="0"/>
          <w:bCs w:val="0"/>
          <w:sz w:val="8"/>
          <w:szCs w:val="8"/>
          <w:u w:val="none"/>
        </w:rPr>
      </w:pPr>
    </w:p>
    <w:p w14:paraId="52D7D4FA" w14:textId="77777777" w:rsidR="00B9222C" w:rsidRDefault="00B9222C" w:rsidP="00A24E66">
      <w:pPr>
        <w:pStyle w:val="Heading2"/>
        <w:ind w:left="204"/>
        <w:jc w:val="center"/>
        <w:rPr>
          <w:b w:val="0"/>
          <w:bCs w:val="0"/>
          <w:u w:val="none"/>
        </w:rPr>
      </w:pPr>
      <w:r w:rsidRPr="007965CB">
        <w:rPr>
          <w:b w:val="0"/>
          <w:bCs w:val="0"/>
          <w:sz w:val="28"/>
          <w:u w:val="none"/>
        </w:rPr>
        <w:t>•</w:t>
      </w:r>
      <w:r w:rsidRPr="007965CB">
        <w:rPr>
          <w:b w:val="0"/>
          <w:bCs w:val="0"/>
          <w:u w:val="none"/>
        </w:rPr>
        <w:t xml:space="preserve"> </w:t>
      </w:r>
      <w:r w:rsidRPr="007965CB">
        <w:rPr>
          <w:b w:val="0"/>
          <w:sz w:val="22"/>
          <w:u w:val="none"/>
        </w:rPr>
        <w:t>Work Experience</w:t>
      </w:r>
      <w:r w:rsidRPr="007965CB">
        <w:rPr>
          <w:b w:val="0"/>
          <w:sz w:val="22"/>
          <w:u w:val="none"/>
        </w:rPr>
        <w:tab/>
      </w:r>
      <w:r>
        <w:rPr>
          <w:b w:val="0"/>
          <w:sz w:val="22"/>
          <w:u w:val="none"/>
        </w:rPr>
        <w:t xml:space="preserve"> </w:t>
      </w:r>
      <w:r w:rsidRPr="007965CB">
        <w:rPr>
          <w:b w:val="0"/>
          <w:sz w:val="28"/>
          <w:u w:val="none"/>
        </w:rPr>
        <w:t>•</w:t>
      </w:r>
      <w:r w:rsidRPr="007965CB">
        <w:rPr>
          <w:b w:val="0"/>
          <w:sz w:val="22"/>
          <w:u w:val="none"/>
        </w:rPr>
        <w:t xml:space="preserve"> Community Activities</w:t>
      </w:r>
      <w:r>
        <w:rPr>
          <w:sz w:val="22"/>
          <w:u w:val="none"/>
        </w:rPr>
        <w:t xml:space="preserve">      </w:t>
      </w:r>
      <w:r>
        <w:rPr>
          <w:b w:val="0"/>
          <w:bCs w:val="0"/>
          <w:sz w:val="28"/>
          <w:u w:val="none"/>
        </w:rPr>
        <w:t>•</w:t>
      </w:r>
      <w:r>
        <w:rPr>
          <w:b w:val="0"/>
          <w:bCs w:val="0"/>
          <w:sz w:val="22"/>
          <w:u w:val="none"/>
        </w:rPr>
        <w:t xml:space="preserve"> Honors and Awards Received       </w:t>
      </w:r>
      <w:r w:rsidRPr="001E780F">
        <w:rPr>
          <w:b w:val="0"/>
          <w:sz w:val="28"/>
          <w:u w:val="none"/>
        </w:rPr>
        <w:t>•</w:t>
      </w:r>
      <w:r w:rsidRPr="001E780F">
        <w:rPr>
          <w:b w:val="0"/>
          <w:sz w:val="22"/>
          <w:u w:val="none"/>
        </w:rPr>
        <w:t xml:space="preserve"> Career Goals</w:t>
      </w:r>
    </w:p>
    <w:p w14:paraId="3D1249F2" w14:textId="77777777" w:rsidR="00B9222C" w:rsidRPr="00F6036B" w:rsidRDefault="00B9222C">
      <w:pPr>
        <w:pStyle w:val="p8"/>
        <w:rPr>
          <w:sz w:val="8"/>
          <w:szCs w:val="8"/>
        </w:rPr>
      </w:pPr>
    </w:p>
    <w:p w14:paraId="01AB9B90" w14:textId="77777777" w:rsidR="00B9222C" w:rsidRDefault="00B9222C">
      <w:pPr>
        <w:pStyle w:val="p8"/>
        <w:rPr>
          <w:sz w:val="22"/>
          <w:szCs w:val="22"/>
        </w:rPr>
      </w:pPr>
      <w:r>
        <w:rPr>
          <w:sz w:val="22"/>
          <w:szCs w:val="22"/>
        </w:rPr>
        <w:t>Please attach the following to this application:</w:t>
      </w:r>
    </w:p>
    <w:p w14:paraId="2F7BA434" w14:textId="77777777" w:rsidR="00B9222C" w:rsidRPr="00C30ECB" w:rsidRDefault="00B9222C">
      <w:pPr>
        <w:pStyle w:val="BalloonText"/>
        <w:tabs>
          <w:tab w:val="left" w:pos="204"/>
        </w:tabs>
        <w:rPr>
          <w:rFonts w:ascii="Times New Roman" w:hAnsi="Times New Roman"/>
          <w:sz w:val="8"/>
          <w:szCs w:val="8"/>
        </w:rPr>
      </w:pPr>
    </w:p>
    <w:p w14:paraId="35571DE9" w14:textId="77777777" w:rsidR="00B9222C" w:rsidRDefault="00B9222C">
      <w:pPr>
        <w:pStyle w:val="p19"/>
        <w:rPr>
          <w:sz w:val="22"/>
          <w:szCs w:val="22"/>
        </w:rPr>
      </w:pPr>
      <w:r>
        <w:rPr>
          <w:sz w:val="22"/>
          <w:szCs w:val="22"/>
        </w:rPr>
        <w:t>1)</w:t>
      </w:r>
      <w:r>
        <w:rPr>
          <w:sz w:val="22"/>
          <w:szCs w:val="22"/>
        </w:rPr>
        <w:tab/>
        <w:t>Under CONFIDENTIAL cover, provide two (2)</w:t>
      </w:r>
      <w:r>
        <w:rPr>
          <w:b/>
          <w:bCs/>
          <w:sz w:val="22"/>
          <w:szCs w:val="22"/>
        </w:rPr>
        <w:t xml:space="preserve"> </w:t>
      </w:r>
      <w:r>
        <w:rPr>
          <w:sz w:val="22"/>
          <w:szCs w:val="22"/>
        </w:rPr>
        <w:t>written references from persons who have known you for at least three (3) years and are not related to you.</w:t>
      </w:r>
    </w:p>
    <w:p w14:paraId="6A2334E8" w14:textId="77777777" w:rsidR="00B9222C" w:rsidRPr="0011156F" w:rsidRDefault="00B9222C">
      <w:pPr>
        <w:pStyle w:val="BalloonText"/>
        <w:tabs>
          <w:tab w:val="left" w:pos="742"/>
          <w:tab w:val="left" w:pos="1094"/>
        </w:tabs>
        <w:rPr>
          <w:rFonts w:ascii="Times New Roman" w:hAnsi="Times New Roman"/>
          <w:sz w:val="8"/>
          <w:szCs w:val="8"/>
        </w:rPr>
      </w:pPr>
    </w:p>
    <w:p w14:paraId="63B18A23" w14:textId="77777777" w:rsidR="00B9222C" w:rsidRDefault="00B9222C" w:rsidP="00561F9F">
      <w:pPr>
        <w:pStyle w:val="p19"/>
        <w:numPr>
          <w:ilvl w:val="0"/>
          <w:numId w:val="1"/>
        </w:numPr>
        <w:rPr>
          <w:sz w:val="22"/>
        </w:rPr>
      </w:pPr>
      <w:r>
        <w:rPr>
          <w:sz w:val="22"/>
        </w:rPr>
        <w:t>An essay (</w:t>
      </w:r>
      <w:r w:rsidR="005F6898">
        <w:rPr>
          <w:sz w:val="22"/>
        </w:rPr>
        <w:t>between 300 and</w:t>
      </w:r>
      <w:r>
        <w:rPr>
          <w:sz w:val="22"/>
        </w:rPr>
        <w:t xml:space="preserve"> 500 words) from one of the topics listed below.  Candidate must be prepared to discuss in an interview selected content(s) of the essay that demonstrate one of the following:</w:t>
      </w:r>
    </w:p>
    <w:p w14:paraId="2D0D4319" w14:textId="77777777" w:rsidR="00B9222C" w:rsidRPr="00546976" w:rsidRDefault="00B9222C">
      <w:pPr>
        <w:pStyle w:val="p19"/>
        <w:ind w:left="0" w:firstLine="0"/>
        <w:rPr>
          <w:color w:val="000000"/>
          <w:sz w:val="12"/>
          <w:szCs w:val="12"/>
        </w:rPr>
      </w:pPr>
    </w:p>
    <w:p w14:paraId="70D3DC83" w14:textId="1610F176" w:rsidR="006361B4" w:rsidRDefault="001D7F24" w:rsidP="004C7AE4">
      <w:pPr>
        <w:pStyle w:val="p20"/>
        <w:numPr>
          <w:ilvl w:val="0"/>
          <w:numId w:val="5"/>
        </w:numPr>
        <w:tabs>
          <w:tab w:val="clear" w:pos="1094"/>
          <w:tab w:val="clear" w:pos="1445"/>
        </w:tabs>
        <w:ind w:left="1966"/>
        <w:rPr>
          <w:color w:val="000000"/>
          <w:sz w:val="22"/>
          <w:szCs w:val="22"/>
        </w:rPr>
      </w:pPr>
      <w:r>
        <w:rPr>
          <w:color w:val="000000"/>
          <w:sz w:val="22"/>
          <w:szCs w:val="22"/>
        </w:rPr>
        <w:t>Select a quote that describes a lot about you.  Explain why you connect with it</w:t>
      </w:r>
      <w:r w:rsidR="00BF7651">
        <w:rPr>
          <w:color w:val="000000"/>
          <w:sz w:val="22"/>
          <w:szCs w:val="22"/>
        </w:rPr>
        <w:t>.</w:t>
      </w:r>
    </w:p>
    <w:p w14:paraId="0ABF83E8" w14:textId="64631CE0" w:rsidR="00CE1061" w:rsidRDefault="001D7F24" w:rsidP="006361B4">
      <w:pPr>
        <w:pStyle w:val="p20"/>
        <w:numPr>
          <w:ilvl w:val="0"/>
          <w:numId w:val="5"/>
        </w:numPr>
        <w:tabs>
          <w:tab w:val="clear" w:pos="1094"/>
          <w:tab w:val="clear" w:pos="1445"/>
        </w:tabs>
        <w:ind w:left="1966"/>
        <w:rPr>
          <w:color w:val="000000"/>
          <w:sz w:val="22"/>
          <w:szCs w:val="22"/>
          <w:lang w:val="en"/>
        </w:rPr>
      </w:pPr>
      <w:r>
        <w:rPr>
          <w:color w:val="000000"/>
          <w:sz w:val="22"/>
          <w:szCs w:val="22"/>
        </w:rPr>
        <w:t>Describe your most meaningful achievements and how they relate to your field of study and your future goals.</w:t>
      </w:r>
    </w:p>
    <w:p w14:paraId="70340790" w14:textId="6C43A779" w:rsidR="00CE1061" w:rsidRDefault="001D7F24" w:rsidP="006361B4">
      <w:pPr>
        <w:pStyle w:val="p20"/>
        <w:numPr>
          <w:ilvl w:val="0"/>
          <w:numId w:val="5"/>
        </w:numPr>
        <w:tabs>
          <w:tab w:val="clear" w:pos="1094"/>
          <w:tab w:val="clear" w:pos="1445"/>
        </w:tabs>
        <w:ind w:left="1973" w:hanging="533"/>
        <w:contextualSpacing/>
        <w:rPr>
          <w:color w:val="000000"/>
          <w:sz w:val="22"/>
          <w:szCs w:val="22"/>
        </w:rPr>
      </w:pPr>
      <w:r>
        <w:rPr>
          <w:color w:val="000000"/>
          <w:sz w:val="22"/>
          <w:szCs w:val="22"/>
        </w:rPr>
        <w:t>Discuss three core values and their importance in your life.</w:t>
      </w:r>
    </w:p>
    <w:p w14:paraId="7B968CC2" w14:textId="5FDD813F" w:rsidR="009E1101" w:rsidRDefault="001D7F24" w:rsidP="006361B4">
      <w:pPr>
        <w:pStyle w:val="p20"/>
        <w:numPr>
          <w:ilvl w:val="0"/>
          <w:numId w:val="5"/>
        </w:numPr>
        <w:tabs>
          <w:tab w:val="clear" w:pos="1094"/>
          <w:tab w:val="clear" w:pos="1445"/>
        </w:tabs>
        <w:ind w:left="1973" w:hanging="533"/>
        <w:contextualSpacing/>
        <w:rPr>
          <w:color w:val="000000"/>
          <w:sz w:val="22"/>
          <w:szCs w:val="22"/>
        </w:rPr>
      </w:pPr>
      <w:r>
        <w:rPr>
          <w:color w:val="000000"/>
          <w:sz w:val="22"/>
          <w:szCs w:val="22"/>
        </w:rPr>
        <w:t>When your parents taught you an important lesson, how did you react</w:t>
      </w:r>
      <w:r w:rsidR="009E1101">
        <w:rPr>
          <w:color w:val="000000"/>
          <w:sz w:val="22"/>
          <w:szCs w:val="22"/>
        </w:rPr>
        <w:t>?</w:t>
      </w:r>
      <w:r>
        <w:rPr>
          <w:color w:val="000000"/>
          <w:sz w:val="22"/>
          <w:szCs w:val="22"/>
        </w:rPr>
        <w:t xml:space="preserve">  How would you react now?</w:t>
      </w:r>
    </w:p>
    <w:p w14:paraId="17130691" w14:textId="77777777" w:rsidR="006F29C3" w:rsidRDefault="004C7AE4" w:rsidP="004C7AE4">
      <w:pPr>
        <w:shd w:val="clear" w:color="auto" w:fill="FFFFFF"/>
        <w:ind w:left="-156"/>
        <w:rPr>
          <w:sz w:val="20"/>
          <w:szCs w:val="20"/>
        </w:rPr>
      </w:pPr>
      <w:r>
        <w:rPr>
          <w:color w:val="000000"/>
          <w:sz w:val="22"/>
          <w:szCs w:val="22"/>
          <w:lang w:val="en"/>
        </w:rPr>
        <w:tab/>
      </w:r>
      <w:r>
        <w:rPr>
          <w:color w:val="000000"/>
          <w:sz w:val="22"/>
          <w:szCs w:val="22"/>
          <w:lang w:val="en"/>
        </w:rPr>
        <w:tab/>
      </w:r>
      <w:r>
        <w:rPr>
          <w:color w:val="000000"/>
          <w:sz w:val="22"/>
          <w:szCs w:val="22"/>
          <w:lang w:val="en"/>
        </w:rPr>
        <w:tab/>
      </w:r>
    </w:p>
    <w:p w14:paraId="4FEFA7D7" w14:textId="77777777" w:rsidR="00B9222C" w:rsidRPr="00C30ECB" w:rsidRDefault="00D555FD" w:rsidP="00C03AD4">
      <w:pPr>
        <w:pStyle w:val="p20"/>
        <w:ind w:left="360" w:firstLine="0"/>
        <w:rPr>
          <w:color w:val="000000"/>
          <w:sz w:val="8"/>
          <w:szCs w:val="8"/>
        </w:rPr>
      </w:pPr>
      <w:r>
        <w:rPr>
          <w:color w:val="000000"/>
          <w:sz w:val="20"/>
          <w:szCs w:val="20"/>
        </w:rPr>
        <w:tab/>
      </w:r>
    </w:p>
    <w:p w14:paraId="3806C1AA" w14:textId="77777777" w:rsidR="00B9222C" w:rsidRPr="009D0114" w:rsidRDefault="00B9222C" w:rsidP="00D1700F">
      <w:pPr>
        <w:pStyle w:val="p8"/>
        <w:rPr>
          <w:b/>
          <w:bCs/>
          <w:color w:val="FF0000"/>
          <w:sz w:val="22"/>
          <w:szCs w:val="22"/>
          <w:u w:val="single"/>
        </w:rPr>
      </w:pPr>
      <w:r w:rsidRPr="009D0114">
        <w:rPr>
          <w:b/>
          <w:bCs/>
          <w:color w:val="FF0000"/>
          <w:sz w:val="22"/>
          <w:szCs w:val="22"/>
          <w:u w:val="single"/>
        </w:rPr>
        <w:t>APPLICATION CERTIFICATION AND RELEASE OF INFORMATION:</w:t>
      </w:r>
    </w:p>
    <w:p w14:paraId="7640796F" w14:textId="77777777" w:rsidR="00B9222C" w:rsidRDefault="00B9222C">
      <w:pPr>
        <w:pStyle w:val="p8"/>
        <w:rPr>
          <w:b/>
          <w:bCs/>
          <w:sz w:val="8"/>
          <w:szCs w:val="8"/>
          <w:u w:val="single"/>
        </w:rPr>
      </w:pPr>
    </w:p>
    <w:p w14:paraId="227F9FFF" w14:textId="77777777" w:rsidR="00B9222C" w:rsidRPr="00756BE3" w:rsidRDefault="00B9222C">
      <w:pPr>
        <w:pStyle w:val="p8"/>
        <w:rPr>
          <w:b/>
          <w:bCs/>
          <w:sz w:val="16"/>
          <w:szCs w:val="16"/>
          <w:u w:val="single"/>
        </w:rPr>
      </w:pPr>
    </w:p>
    <w:p w14:paraId="1529B91B" w14:textId="77777777" w:rsidR="00B9222C" w:rsidRPr="006744F2" w:rsidRDefault="00B9222C" w:rsidP="00561F9F">
      <w:pPr>
        <w:pStyle w:val="p8"/>
        <w:numPr>
          <w:ilvl w:val="0"/>
          <w:numId w:val="2"/>
        </w:numPr>
        <w:tabs>
          <w:tab w:val="clear" w:pos="1440"/>
          <w:tab w:val="num" w:pos="924"/>
        </w:tabs>
        <w:ind w:left="924"/>
        <w:rPr>
          <w:i/>
          <w:sz w:val="20"/>
          <w:szCs w:val="20"/>
        </w:rPr>
      </w:pPr>
      <w:r w:rsidRPr="006744F2">
        <w:rPr>
          <w:sz w:val="20"/>
          <w:szCs w:val="20"/>
        </w:rPr>
        <w:t>I certify that all information on this application is true and complete to the best of my knowledge.</w:t>
      </w:r>
    </w:p>
    <w:p w14:paraId="7CAEEE83" w14:textId="77777777" w:rsidR="00B9222C" w:rsidRPr="006744F2" w:rsidRDefault="00B9222C">
      <w:pPr>
        <w:pStyle w:val="p8"/>
        <w:ind w:left="-516"/>
        <w:rPr>
          <w:iCs/>
          <w:sz w:val="8"/>
          <w:szCs w:val="8"/>
        </w:rPr>
      </w:pPr>
    </w:p>
    <w:p w14:paraId="5E011026" w14:textId="77777777" w:rsidR="00B9222C" w:rsidRPr="006744F2" w:rsidRDefault="00B9222C" w:rsidP="00561F9F">
      <w:pPr>
        <w:numPr>
          <w:ilvl w:val="0"/>
          <w:numId w:val="2"/>
        </w:numPr>
        <w:tabs>
          <w:tab w:val="clear" w:pos="1440"/>
          <w:tab w:val="num" w:pos="924"/>
        </w:tabs>
        <w:ind w:left="924"/>
        <w:rPr>
          <w:i/>
          <w:sz w:val="20"/>
          <w:szCs w:val="20"/>
        </w:rPr>
      </w:pPr>
      <w:r w:rsidRPr="006744F2">
        <w:rPr>
          <w:sz w:val="20"/>
          <w:szCs w:val="20"/>
        </w:rPr>
        <w:t>I certify that I meet all eligibility requirements as specified in this application and the accompanying instructions.</w:t>
      </w:r>
    </w:p>
    <w:p w14:paraId="69D565AF" w14:textId="77777777" w:rsidR="00B9222C" w:rsidRPr="006744F2" w:rsidRDefault="00B9222C">
      <w:pPr>
        <w:pStyle w:val="BalloonText"/>
        <w:rPr>
          <w:rFonts w:ascii="Times New Roman" w:hAnsi="Times New Roman"/>
          <w:iCs/>
          <w:sz w:val="8"/>
          <w:szCs w:val="8"/>
        </w:rPr>
      </w:pPr>
    </w:p>
    <w:p w14:paraId="3AAAC949" w14:textId="77777777" w:rsidR="00B9222C" w:rsidRPr="006744F2" w:rsidRDefault="00B9222C" w:rsidP="00561F9F">
      <w:pPr>
        <w:numPr>
          <w:ilvl w:val="0"/>
          <w:numId w:val="2"/>
        </w:numPr>
        <w:tabs>
          <w:tab w:val="clear" w:pos="1440"/>
          <w:tab w:val="num" w:pos="924"/>
        </w:tabs>
        <w:ind w:left="924"/>
        <w:rPr>
          <w:i/>
          <w:sz w:val="20"/>
          <w:szCs w:val="20"/>
        </w:rPr>
      </w:pPr>
      <w:r w:rsidRPr="006744F2">
        <w:rPr>
          <w:sz w:val="20"/>
          <w:szCs w:val="20"/>
        </w:rPr>
        <w:t>I understand that application materials become the property of CSSF, Inc. and will not be returned.</w:t>
      </w:r>
    </w:p>
    <w:p w14:paraId="44F8BFC6" w14:textId="77777777" w:rsidR="00B9222C" w:rsidRPr="006744F2" w:rsidRDefault="00B9222C">
      <w:pPr>
        <w:pStyle w:val="BalloonText"/>
        <w:rPr>
          <w:rFonts w:ascii="Times New Roman" w:hAnsi="Times New Roman"/>
          <w:iCs/>
          <w:sz w:val="8"/>
          <w:szCs w:val="8"/>
        </w:rPr>
      </w:pPr>
    </w:p>
    <w:p w14:paraId="15E1E8FF" w14:textId="77777777" w:rsidR="00B9222C" w:rsidRPr="006744F2" w:rsidRDefault="00B9222C" w:rsidP="00561F9F">
      <w:pPr>
        <w:numPr>
          <w:ilvl w:val="0"/>
          <w:numId w:val="2"/>
        </w:numPr>
        <w:tabs>
          <w:tab w:val="clear" w:pos="1440"/>
          <w:tab w:val="num" w:pos="924"/>
        </w:tabs>
        <w:ind w:left="924"/>
        <w:rPr>
          <w:i/>
          <w:sz w:val="20"/>
          <w:szCs w:val="20"/>
        </w:rPr>
      </w:pPr>
      <w:r w:rsidRPr="006744F2">
        <w:rPr>
          <w:sz w:val="20"/>
          <w:szCs w:val="20"/>
        </w:rPr>
        <w:t>I hereby authorize CSSF to share or publish my GPA and application for the purpose of</w:t>
      </w:r>
      <w:r w:rsidRPr="006744F2">
        <w:rPr>
          <w:b/>
          <w:bCs/>
          <w:sz w:val="20"/>
          <w:szCs w:val="20"/>
        </w:rPr>
        <w:t xml:space="preserve"> </w:t>
      </w:r>
      <w:r w:rsidRPr="006744F2">
        <w:rPr>
          <w:sz w:val="20"/>
          <w:szCs w:val="20"/>
        </w:rPr>
        <w:t>evaluation, recruitment, public relations, possible employment or any other related activity.</w:t>
      </w:r>
    </w:p>
    <w:p w14:paraId="16B43EDA" w14:textId="77777777" w:rsidR="00B9222C" w:rsidRPr="006744F2" w:rsidRDefault="00B9222C" w:rsidP="00B1364A">
      <w:pPr>
        <w:rPr>
          <w:sz w:val="8"/>
          <w:szCs w:val="8"/>
        </w:rPr>
      </w:pPr>
    </w:p>
    <w:p w14:paraId="1BDBFE39" w14:textId="77777777" w:rsidR="00B9222C" w:rsidRPr="006744F2" w:rsidRDefault="00B9222C" w:rsidP="00561F9F">
      <w:pPr>
        <w:numPr>
          <w:ilvl w:val="0"/>
          <w:numId w:val="2"/>
        </w:numPr>
        <w:tabs>
          <w:tab w:val="clear" w:pos="1440"/>
          <w:tab w:val="num" w:pos="924"/>
        </w:tabs>
        <w:ind w:left="924"/>
        <w:rPr>
          <w:i/>
          <w:sz w:val="20"/>
          <w:szCs w:val="20"/>
        </w:rPr>
      </w:pPr>
      <w:r w:rsidRPr="006744F2">
        <w:rPr>
          <w:sz w:val="20"/>
          <w:szCs w:val="20"/>
        </w:rPr>
        <w:t>I understand that I must notify CSSF of any changes in my enrollment status.  I also understand that a change in full-time status may result in the cancellation of any award.</w:t>
      </w:r>
    </w:p>
    <w:p w14:paraId="61B4A00E" w14:textId="77777777" w:rsidR="00B9222C" w:rsidRDefault="00B9222C">
      <w:pPr>
        <w:pStyle w:val="p24"/>
        <w:jc w:val="center"/>
        <w:rPr>
          <w:b/>
          <w:bCs/>
          <w:sz w:val="16"/>
          <w:szCs w:val="16"/>
          <w:u w:val="single"/>
        </w:rPr>
      </w:pPr>
    </w:p>
    <w:p w14:paraId="696D20A2" w14:textId="77777777" w:rsidR="00424AB0" w:rsidRPr="00756BE3" w:rsidRDefault="00424AB0">
      <w:pPr>
        <w:pStyle w:val="p24"/>
        <w:jc w:val="center"/>
        <w:rPr>
          <w:b/>
          <w:bCs/>
          <w:sz w:val="16"/>
          <w:szCs w:val="16"/>
          <w:u w:val="single"/>
        </w:rPr>
      </w:pPr>
    </w:p>
    <w:p w14:paraId="1A89E81B" w14:textId="77777777" w:rsidR="00B9222C" w:rsidRPr="009D0114" w:rsidRDefault="00B9222C" w:rsidP="003E5653">
      <w:pPr>
        <w:pStyle w:val="p24"/>
        <w:rPr>
          <w:b/>
          <w:bCs/>
          <w:color w:val="FF0000"/>
          <w:sz w:val="22"/>
          <w:szCs w:val="22"/>
          <w:u w:val="single"/>
        </w:rPr>
      </w:pPr>
      <w:r w:rsidRPr="009D0114">
        <w:rPr>
          <w:b/>
          <w:bCs/>
          <w:color w:val="FF0000"/>
          <w:sz w:val="22"/>
          <w:szCs w:val="22"/>
          <w:u w:val="single"/>
        </w:rPr>
        <w:t>CHECK LIST</w:t>
      </w:r>
    </w:p>
    <w:p w14:paraId="379A13F3" w14:textId="77777777" w:rsidR="00B9222C" w:rsidRDefault="00B9222C">
      <w:pPr>
        <w:pStyle w:val="p24"/>
        <w:jc w:val="center"/>
        <w:rPr>
          <w:b/>
          <w:bCs/>
          <w:sz w:val="8"/>
          <w:szCs w:val="8"/>
          <w:u w:val="single"/>
        </w:rPr>
      </w:pPr>
    </w:p>
    <w:p w14:paraId="2CFC1756" w14:textId="77777777" w:rsidR="00B9222C" w:rsidRPr="00B1364A" w:rsidRDefault="00B9222C">
      <w:pPr>
        <w:pStyle w:val="p24"/>
        <w:jc w:val="center"/>
        <w:rPr>
          <w:b/>
          <w:bCs/>
          <w:sz w:val="8"/>
          <w:szCs w:val="8"/>
          <w:u w:val="single"/>
        </w:rPr>
      </w:pPr>
    </w:p>
    <w:p w14:paraId="5E1811B6" w14:textId="77777777" w:rsidR="00B9222C" w:rsidRPr="006744F2" w:rsidRDefault="00B9222C">
      <w:pPr>
        <w:pStyle w:val="p8"/>
        <w:rPr>
          <w:sz w:val="20"/>
          <w:szCs w:val="20"/>
        </w:rPr>
      </w:pPr>
      <w:r w:rsidRPr="006744F2">
        <w:rPr>
          <w:sz w:val="20"/>
          <w:szCs w:val="20"/>
        </w:rPr>
        <w:t>Please check each of the following required documents before submitting your application:</w:t>
      </w:r>
    </w:p>
    <w:p w14:paraId="5C6C5A4B" w14:textId="77777777" w:rsidR="00B9222C" w:rsidRPr="006744F2" w:rsidRDefault="00B9222C">
      <w:pPr>
        <w:tabs>
          <w:tab w:val="left" w:pos="204"/>
        </w:tabs>
        <w:rPr>
          <w:sz w:val="8"/>
          <w:szCs w:val="8"/>
        </w:rPr>
      </w:pPr>
    </w:p>
    <w:p w14:paraId="43D0CDA8" w14:textId="77777777" w:rsidR="00B9222C" w:rsidRPr="006744F2" w:rsidRDefault="00B9222C" w:rsidP="00561F9F">
      <w:pPr>
        <w:pStyle w:val="p25"/>
        <w:numPr>
          <w:ilvl w:val="0"/>
          <w:numId w:val="6"/>
        </w:numPr>
        <w:tabs>
          <w:tab w:val="num" w:pos="1440"/>
        </w:tabs>
        <w:ind w:left="1111"/>
        <w:rPr>
          <w:sz w:val="20"/>
          <w:szCs w:val="20"/>
        </w:rPr>
      </w:pPr>
      <w:r w:rsidRPr="006744F2">
        <w:rPr>
          <w:sz w:val="20"/>
          <w:szCs w:val="20"/>
        </w:rPr>
        <w:t>Completed and signed application</w:t>
      </w:r>
    </w:p>
    <w:p w14:paraId="3C6E7AC7" w14:textId="77777777" w:rsidR="00B9222C" w:rsidRPr="006744F2" w:rsidRDefault="00B9222C" w:rsidP="00561F9F">
      <w:pPr>
        <w:pStyle w:val="p8"/>
        <w:numPr>
          <w:ilvl w:val="0"/>
          <w:numId w:val="6"/>
        </w:numPr>
        <w:tabs>
          <w:tab w:val="num" w:pos="1440"/>
        </w:tabs>
        <w:ind w:left="1111"/>
        <w:rPr>
          <w:sz w:val="20"/>
          <w:szCs w:val="20"/>
        </w:rPr>
      </w:pPr>
      <w:r w:rsidRPr="006744F2">
        <w:rPr>
          <w:sz w:val="20"/>
          <w:szCs w:val="20"/>
        </w:rPr>
        <w:t>Essay (not more than 500 words)</w:t>
      </w:r>
    </w:p>
    <w:p w14:paraId="7568E87A" w14:textId="77777777" w:rsidR="00B9222C" w:rsidRPr="006744F2" w:rsidRDefault="00B9222C" w:rsidP="00561F9F">
      <w:pPr>
        <w:numPr>
          <w:ilvl w:val="0"/>
          <w:numId w:val="6"/>
        </w:numPr>
        <w:tabs>
          <w:tab w:val="num" w:pos="1440"/>
        </w:tabs>
        <w:ind w:left="1111"/>
        <w:jc w:val="both"/>
        <w:rPr>
          <w:sz w:val="20"/>
          <w:szCs w:val="20"/>
        </w:rPr>
      </w:pPr>
      <w:r w:rsidRPr="006744F2">
        <w:rPr>
          <w:sz w:val="20"/>
          <w:szCs w:val="20"/>
        </w:rPr>
        <w:t xml:space="preserve">High school transcript/GPA Certification Form (this may also be forwarded directly from your current </w:t>
      </w:r>
      <w:r>
        <w:rPr>
          <w:sz w:val="20"/>
          <w:szCs w:val="20"/>
        </w:rPr>
        <w:tab/>
      </w:r>
      <w:r w:rsidRPr="006744F2">
        <w:rPr>
          <w:sz w:val="20"/>
          <w:szCs w:val="20"/>
        </w:rPr>
        <w:t>school)</w:t>
      </w:r>
    </w:p>
    <w:p w14:paraId="54AB7566" w14:textId="77777777" w:rsidR="00B9222C" w:rsidRPr="006744F2" w:rsidRDefault="00B9222C" w:rsidP="00561F9F">
      <w:pPr>
        <w:pStyle w:val="p8"/>
        <w:numPr>
          <w:ilvl w:val="0"/>
          <w:numId w:val="6"/>
        </w:numPr>
        <w:tabs>
          <w:tab w:val="num" w:pos="1440"/>
        </w:tabs>
        <w:ind w:left="1111"/>
        <w:rPr>
          <w:sz w:val="20"/>
          <w:szCs w:val="20"/>
        </w:rPr>
      </w:pPr>
      <w:r w:rsidRPr="006744F2">
        <w:rPr>
          <w:sz w:val="20"/>
          <w:szCs w:val="20"/>
        </w:rPr>
        <w:t>Two (2) written references (under confidential cover)</w:t>
      </w:r>
    </w:p>
    <w:p w14:paraId="50C3A53E" w14:textId="77777777" w:rsidR="00B9222C" w:rsidRPr="006744F2" w:rsidRDefault="00B9222C" w:rsidP="00561F9F">
      <w:pPr>
        <w:pStyle w:val="p8"/>
        <w:numPr>
          <w:ilvl w:val="0"/>
          <w:numId w:val="6"/>
        </w:numPr>
        <w:tabs>
          <w:tab w:val="num" w:pos="1440"/>
        </w:tabs>
        <w:ind w:left="1111"/>
        <w:rPr>
          <w:sz w:val="20"/>
          <w:szCs w:val="20"/>
        </w:rPr>
      </w:pPr>
      <w:r w:rsidRPr="006744F2">
        <w:rPr>
          <w:sz w:val="20"/>
          <w:szCs w:val="20"/>
        </w:rPr>
        <w:t>A complete, signed and dated copy of your most recent financial information</w:t>
      </w:r>
    </w:p>
    <w:p w14:paraId="7CA71788" w14:textId="77777777" w:rsidR="00B9222C" w:rsidRPr="006744F2" w:rsidRDefault="00B9222C" w:rsidP="00D40637">
      <w:pPr>
        <w:pStyle w:val="p8"/>
        <w:numPr>
          <w:ins w:id="0" w:author="Unknown" w:date="2012-11-20T19:44:00Z"/>
        </w:numPr>
        <w:ind w:left="720"/>
        <w:rPr>
          <w:sz w:val="20"/>
          <w:szCs w:val="20"/>
        </w:rPr>
      </w:pPr>
      <w:r w:rsidRPr="006744F2">
        <w:rPr>
          <w:sz w:val="20"/>
          <w:szCs w:val="20"/>
        </w:rPr>
        <w:tab/>
        <w:t>(i.e. Income Tax Form 1040 and one of either a Student Aid Report or FAFSA application)</w:t>
      </w:r>
    </w:p>
    <w:p w14:paraId="313EBEB5" w14:textId="77777777" w:rsidR="00B9222C" w:rsidRPr="00650154" w:rsidRDefault="00B9222C">
      <w:pPr>
        <w:pStyle w:val="p8"/>
        <w:ind w:left="391"/>
        <w:rPr>
          <w:sz w:val="8"/>
          <w:szCs w:val="8"/>
        </w:rPr>
      </w:pPr>
    </w:p>
    <w:p w14:paraId="4F26FACC" w14:textId="77777777" w:rsidR="004C7AE4" w:rsidRDefault="004C7AE4">
      <w:pPr>
        <w:pStyle w:val="p8"/>
        <w:rPr>
          <w:sz w:val="16"/>
          <w:szCs w:val="16"/>
        </w:rPr>
      </w:pPr>
    </w:p>
    <w:p w14:paraId="2570442B" w14:textId="77777777" w:rsidR="00F40753" w:rsidRPr="00F6036B" w:rsidRDefault="00F40753">
      <w:pPr>
        <w:pStyle w:val="p8"/>
        <w:rPr>
          <w:sz w:val="16"/>
          <w:szCs w:val="16"/>
        </w:rPr>
      </w:pPr>
      <w:r>
        <w:rPr>
          <w:sz w:val="16"/>
          <w:szCs w:val="16"/>
        </w:rPr>
        <w:t>________________________________________________________________________</w:t>
      </w:r>
      <w:r>
        <w:rPr>
          <w:sz w:val="16"/>
          <w:szCs w:val="16"/>
        </w:rPr>
        <w:tab/>
      </w:r>
      <w:r>
        <w:rPr>
          <w:sz w:val="16"/>
          <w:szCs w:val="16"/>
        </w:rPr>
        <w:tab/>
        <w:t>___________________________</w:t>
      </w:r>
    </w:p>
    <w:p w14:paraId="5EF3FA37" w14:textId="77777777" w:rsidR="00B9222C" w:rsidRPr="006744F2" w:rsidRDefault="00B9222C">
      <w:pPr>
        <w:pStyle w:val="p8"/>
        <w:rPr>
          <w:sz w:val="20"/>
          <w:szCs w:val="20"/>
        </w:rPr>
      </w:pPr>
      <w:r w:rsidRPr="006744F2">
        <w:rPr>
          <w:sz w:val="20"/>
          <w:szCs w:val="20"/>
        </w:rPr>
        <w:t>APPLICANT’S SIGNATURE</w:t>
      </w:r>
      <w:r w:rsidRPr="006744F2">
        <w:rPr>
          <w:sz w:val="20"/>
          <w:szCs w:val="20"/>
        </w:rPr>
        <w:tab/>
      </w:r>
      <w:r w:rsidRPr="006744F2">
        <w:rPr>
          <w:sz w:val="20"/>
          <w:szCs w:val="20"/>
        </w:rPr>
        <w:tab/>
      </w:r>
      <w:r w:rsidRPr="006744F2">
        <w:rPr>
          <w:sz w:val="20"/>
          <w:szCs w:val="20"/>
        </w:rPr>
        <w:tab/>
      </w:r>
      <w:r w:rsidRPr="006744F2">
        <w:rPr>
          <w:sz w:val="20"/>
          <w:szCs w:val="20"/>
        </w:rPr>
        <w:tab/>
      </w:r>
      <w:r w:rsidRPr="006744F2">
        <w:rPr>
          <w:sz w:val="20"/>
          <w:szCs w:val="20"/>
        </w:rPr>
        <w:tab/>
      </w:r>
      <w:r w:rsidRPr="006744F2">
        <w:rPr>
          <w:sz w:val="20"/>
          <w:szCs w:val="20"/>
        </w:rPr>
        <w:tab/>
        <w:t xml:space="preserve">   </w:t>
      </w:r>
      <w:r w:rsidRPr="006744F2">
        <w:rPr>
          <w:sz w:val="20"/>
          <w:szCs w:val="20"/>
        </w:rPr>
        <w:tab/>
      </w:r>
      <w:r w:rsidRPr="006744F2">
        <w:rPr>
          <w:sz w:val="20"/>
          <w:szCs w:val="20"/>
        </w:rPr>
        <w:tab/>
        <w:t>DATE</w:t>
      </w:r>
    </w:p>
    <w:p w14:paraId="50D2EC97" w14:textId="77777777" w:rsidR="00B9222C" w:rsidRDefault="00B9222C">
      <w:pPr>
        <w:pStyle w:val="p8"/>
        <w:rPr>
          <w:sz w:val="8"/>
          <w:szCs w:val="8"/>
        </w:rPr>
      </w:pPr>
    </w:p>
    <w:p w14:paraId="46CB4A2D" w14:textId="77777777" w:rsidR="00756BE3" w:rsidRDefault="00756BE3">
      <w:pPr>
        <w:pStyle w:val="p8"/>
        <w:rPr>
          <w:sz w:val="18"/>
          <w:szCs w:val="18"/>
        </w:rPr>
      </w:pPr>
    </w:p>
    <w:p w14:paraId="7FE97AB5" w14:textId="64BB18E4" w:rsidR="00B9222C" w:rsidRPr="00573A55" w:rsidRDefault="00573A55">
      <w:pPr>
        <w:pStyle w:val="p8"/>
        <w:rPr>
          <w:noProof/>
          <w:sz w:val="18"/>
          <w:szCs w:val="18"/>
        </w:rPr>
      </w:pPr>
      <w:r w:rsidRPr="00573A55">
        <w:rPr>
          <w:sz w:val="18"/>
          <w:szCs w:val="18"/>
        </w:rPr>
        <w:t>CSSF applications are available at cssfinc1@cssfinc.org. For consideration, all a</w:t>
      </w:r>
      <w:r w:rsidR="00B9222C" w:rsidRPr="00573A55">
        <w:rPr>
          <w:sz w:val="18"/>
          <w:szCs w:val="18"/>
        </w:rPr>
        <w:t xml:space="preserve">pplications must be postmarked by </w:t>
      </w:r>
      <w:r w:rsidR="00B9222C" w:rsidRPr="00573A55">
        <w:rPr>
          <w:b/>
          <w:bCs/>
          <w:sz w:val="18"/>
          <w:szCs w:val="18"/>
        </w:rPr>
        <w:t xml:space="preserve">Feb. </w:t>
      </w:r>
      <w:r w:rsidR="000A7A3B">
        <w:rPr>
          <w:b/>
          <w:bCs/>
          <w:sz w:val="18"/>
          <w:szCs w:val="18"/>
        </w:rPr>
        <w:t>24</w:t>
      </w:r>
      <w:r w:rsidR="00B9222C" w:rsidRPr="00573A55">
        <w:rPr>
          <w:b/>
          <w:bCs/>
          <w:sz w:val="18"/>
          <w:szCs w:val="18"/>
        </w:rPr>
        <w:t xml:space="preserve">, </w:t>
      </w:r>
      <w:r w:rsidR="006361B4">
        <w:rPr>
          <w:b/>
          <w:bCs/>
          <w:sz w:val="18"/>
          <w:szCs w:val="18"/>
        </w:rPr>
        <w:t>202</w:t>
      </w:r>
      <w:r w:rsidR="000A7A3B">
        <w:rPr>
          <w:b/>
          <w:bCs/>
          <w:sz w:val="18"/>
          <w:szCs w:val="18"/>
        </w:rPr>
        <w:t>3</w:t>
      </w:r>
      <w:r w:rsidR="00B9222C" w:rsidRPr="00573A55">
        <w:rPr>
          <w:sz w:val="18"/>
          <w:szCs w:val="18"/>
        </w:rPr>
        <w:t>.  Mail</w:t>
      </w:r>
      <w:r w:rsidRPr="00573A55">
        <w:rPr>
          <w:sz w:val="18"/>
          <w:szCs w:val="18"/>
        </w:rPr>
        <w:t>ing Address</w:t>
      </w:r>
      <w:r w:rsidR="00B9222C" w:rsidRPr="00573A55">
        <w:rPr>
          <w:sz w:val="18"/>
          <w:szCs w:val="18"/>
        </w:rPr>
        <w:t xml:space="preserve">: </w:t>
      </w:r>
      <w:r w:rsidR="00B9222C" w:rsidRPr="00656F92">
        <w:rPr>
          <w:b/>
          <w:sz w:val="18"/>
          <w:szCs w:val="18"/>
        </w:rPr>
        <w:t>Caribbean Student</w:t>
      </w:r>
      <w:r w:rsidR="008D7484" w:rsidRPr="00656F92">
        <w:rPr>
          <w:b/>
          <w:sz w:val="18"/>
          <w:szCs w:val="18"/>
        </w:rPr>
        <w:t>’</w:t>
      </w:r>
      <w:r w:rsidR="00B9222C" w:rsidRPr="00656F92">
        <w:rPr>
          <w:b/>
          <w:sz w:val="18"/>
          <w:szCs w:val="18"/>
        </w:rPr>
        <w:t xml:space="preserve">s Scholarship Fund Inc., </w:t>
      </w:r>
      <w:r w:rsidR="00656F92" w:rsidRPr="00656F92">
        <w:rPr>
          <w:b/>
          <w:sz w:val="18"/>
          <w:szCs w:val="18"/>
        </w:rPr>
        <w:t>2125 Countryside Drive, S</w:t>
      </w:r>
      <w:r w:rsidR="00656F92">
        <w:rPr>
          <w:b/>
          <w:sz w:val="18"/>
          <w:szCs w:val="18"/>
        </w:rPr>
        <w:t>ilver</w:t>
      </w:r>
      <w:r w:rsidR="00656F92" w:rsidRPr="00656F92">
        <w:rPr>
          <w:b/>
          <w:sz w:val="18"/>
          <w:szCs w:val="18"/>
        </w:rPr>
        <w:t xml:space="preserve"> S</w:t>
      </w:r>
      <w:r w:rsidR="00656F92">
        <w:rPr>
          <w:b/>
          <w:sz w:val="18"/>
          <w:szCs w:val="18"/>
        </w:rPr>
        <w:t>pring</w:t>
      </w:r>
      <w:r w:rsidR="00656F92" w:rsidRPr="00656F92">
        <w:rPr>
          <w:b/>
          <w:sz w:val="18"/>
          <w:szCs w:val="18"/>
        </w:rPr>
        <w:t>, MD 20905</w:t>
      </w:r>
    </w:p>
    <w:sectPr w:rsidR="00B9222C" w:rsidRPr="00573A55" w:rsidSect="009C2741">
      <w:footerReference w:type="even" r:id="rId8"/>
      <w:footerReference w:type="default" r:id="rId9"/>
      <w:pgSz w:w="12240" w:h="15840" w:orient="landscape" w:code="3"/>
      <w:pgMar w:top="1080" w:right="1152" w:bottom="1080" w:left="1152" w:header="1440" w:footer="360" w:gutter="0"/>
      <w:pgBorders w:zOrder="back">
        <w:top w:val="circlesLines" w:sz="20" w:space="4" w:color="000000"/>
        <w:left w:val="circlesLines" w:sz="20" w:space="4" w:color="000000"/>
        <w:bottom w:val="circlesLines" w:sz="20" w:space="4" w:color="000000"/>
        <w:right w:val="circlesLines" w:sz="20" w:space="4" w:color="000000"/>
      </w:pgBorders>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E829" w14:textId="77777777" w:rsidR="00AA3E0A" w:rsidRDefault="00AA3E0A">
      <w:r>
        <w:separator/>
      </w:r>
    </w:p>
  </w:endnote>
  <w:endnote w:type="continuationSeparator" w:id="0">
    <w:p w14:paraId="37553D6A" w14:textId="77777777" w:rsidR="00AA3E0A" w:rsidRDefault="00AA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Century">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CD32" w14:textId="77777777" w:rsidR="00546976" w:rsidRDefault="00546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A1EF7AB" w14:textId="77777777" w:rsidR="00546976" w:rsidRDefault="005469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B31C" w14:textId="77777777" w:rsidR="00546976" w:rsidRDefault="00546976" w:rsidP="00C31AC9">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C9391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BD83" w14:textId="77777777" w:rsidR="00AA3E0A" w:rsidRDefault="00AA3E0A">
      <w:r>
        <w:separator/>
      </w:r>
    </w:p>
  </w:footnote>
  <w:footnote w:type="continuationSeparator" w:id="0">
    <w:p w14:paraId="4707065C" w14:textId="77777777" w:rsidR="00AA3E0A" w:rsidRDefault="00AA3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115"/>
    <w:multiLevelType w:val="hybridMultilevel"/>
    <w:tmpl w:val="0DEED61C"/>
    <w:lvl w:ilvl="0" w:tplc="03B0ED1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C27004"/>
    <w:multiLevelType w:val="hybridMultilevel"/>
    <w:tmpl w:val="26108678"/>
    <w:lvl w:ilvl="0" w:tplc="299A50A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3D146FA3"/>
    <w:multiLevelType w:val="hybridMultilevel"/>
    <w:tmpl w:val="A1ACE6BE"/>
    <w:lvl w:ilvl="0" w:tplc="DA98B794">
      <w:start w:val="2"/>
      <w:numFmt w:val="decimal"/>
      <w:lvlText w:val="%1)"/>
      <w:lvlJc w:val="left"/>
      <w:pPr>
        <w:tabs>
          <w:tab w:val="num" w:pos="1102"/>
        </w:tabs>
        <w:ind w:left="1102" w:hanging="360"/>
      </w:pPr>
      <w:rPr>
        <w:rFonts w:cs="Times New Roman" w:hint="default"/>
      </w:rPr>
    </w:lvl>
    <w:lvl w:ilvl="1" w:tplc="494EBE3A">
      <w:start w:val="1"/>
      <w:numFmt w:val="none"/>
      <w:lvlText w:val="4."/>
      <w:lvlJc w:val="left"/>
      <w:pPr>
        <w:tabs>
          <w:tab w:val="num" w:pos="1822"/>
        </w:tabs>
        <w:ind w:left="1822" w:hanging="360"/>
      </w:pPr>
      <w:rPr>
        <w:rFonts w:cs="Times New Roman" w:hint="default"/>
        <w:sz w:val="22"/>
      </w:rPr>
    </w:lvl>
    <w:lvl w:ilvl="2" w:tplc="0409001B" w:tentative="1">
      <w:start w:val="1"/>
      <w:numFmt w:val="lowerRoman"/>
      <w:lvlText w:val="%3."/>
      <w:lvlJc w:val="right"/>
      <w:pPr>
        <w:tabs>
          <w:tab w:val="num" w:pos="2542"/>
        </w:tabs>
        <w:ind w:left="2542" w:hanging="180"/>
      </w:pPr>
      <w:rPr>
        <w:rFonts w:cs="Times New Roman"/>
      </w:rPr>
    </w:lvl>
    <w:lvl w:ilvl="3" w:tplc="0409000F" w:tentative="1">
      <w:start w:val="1"/>
      <w:numFmt w:val="decimal"/>
      <w:lvlText w:val="%4."/>
      <w:lvlJc w:val="left"/>
      <w:pPr>
        <w:tabs>
          <w:tab w:val="num" w:pos="3262"/>
        </w:tabs>
        <w:ind w:left="3262" w:hanging="360"/>
      </w:pPr>
      <w:rPr>
        <w:rFonts w:cs="Times New Roman"/>
      </w:rPr>
    </w:lvl>
    <w:lvl w:ilvl="4" w:tplc="04090019" w:tentative="1">
      <w:start w:val="1"/>
      <w:numFmt w:val="lowerLetter"/>
      <w:lvlText w:val="%5."/>
      <w:lvlJc w:val="left"/>
      <w:pPr>
        <w:tabs>
          <w:tab w:val="num" w:pos="3982"/>
        </w:tabs>
        <w:ind w:left="3982" w:hanging="360"/>
      </w:pPr>
      <w:rPr>
        <w:rFonts w:cs="Times New Roman"/>
      </w:rPr>
    </w:lvl>
    <w:lvl w:ilvl="5" w:tplc="0409001B" w:tentative="1">
      <w:start w:val="1"/>
      <w:numFmt w:val="lowerRoman"/>
      <w:lvlText w:val="%6."/>
      <w:lvlJc w:val="right"/>
      <w:pPr>
        <w:tabs>
          <w:tab w:val="num" w:pos="4702"/>
        </w:tabs>
        <w:ind w:left="4702" w:hanging="180"/>
      </w:pPr>
      <w:rPr>
        <w:rFonts w:cs="Times New Roman"/>
      </w:rPr>
    </w:lvl>
    <w:lvl w:ilvl="6" w:tplc="0409000F" w:tentative="1">
      <w:start w:val="1"/>
      <w:numFmt w:val="decimal"/>
      <w:lvlText w:val="%7."/>
      <w:lvlJc w:val="left"/>
      <w:pPr>
        <w:tabs>
          <w:tab w:val="num" w:pos="5422"/>
        </w:tabs>
        <w:ind w:left="5422" w:hanging="360"/>
      </w:pPr>
      <w:rPr>
        <w:rFonts w:cs="Times New Roman"/>
      </w:rPr>
    </w:lvl>
    <w:lvl w:ilvl="7" w:tplc="04090019" w:tentative="1">
      <w:start w:val="1"/>
      <w:numFmt w:val="lowerLetter"/>
      <w:lvlText w:val="%8."/>
      <w:lvlJc w:val="left"/>
      <w:pPr>
        <w:tabs>
          <w:tab w:val="num" w:pos="6142"/>
        </w:tabs>
        <w:ind w:left="6142" w:hanging="360"/>
      </w:pPr>
      <w:rPr>
        <w:rFonts w:cs="Times New Roman"/>
      </w:rPr>
    </w:lvl>
    <w:lvl w:ilvl="8" w:tplc="0409001B" w:tentative="1">
      <w:start w:val="1"/>
      <w:numFmt w:val="lowerRoman"/>
      <w:lvlText w:val="%9."/>
      <w:lvlJc w:val="right"/>
      <w:pPr>
        <w:tabs>
          <w:tab w:val="num" w:pos="6862"/>
        </w:tabs>
        <w:ind w:left="6862" w:hanging="180"/>
      </w:pPr>
      <w:rPr>
        <w:rFonts w:cs="Times New Roman"/>
      </w:rPr>
    </w:lvl>
  </w:abstractNum>
  <w:abstractNum w:abstractNumId="3" w15:restartNumberingAfterBreak="0">
    <w:nsid w:val="44663627"/>
    <w:multiLevelType w:val="hybridMultilevel"/>
    <w:tmpl w:val="81D2EA38"/>
    <w:lvl w:ilvl="0" w:tplc="977AAEAA">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571079"/>
    <w:multiLevelType w:val="hybridMultilevel"/>
    <w:tmpl w:val="32D6C482"/>
    <w:lvl w:ilvl="0" w:tplc="046E6960">
      <w:numFmt w:val="bullet"/>
      <w:lvlText w:val=""/>
      <w:lvlJc w:val="left"/>
      <w:pPr>
        <w:tabs>
          <w:tab w:val="num" w:pos="1471"/>
        </w:tabs>
        <w:ind w:left="1471" w:hanging="720"/>
      </w:pPr>
      <w:rPr>
        <w:rFonts w:ascii="Symbol" w:eastAsia="Times New Roman" w:hAnsi="Symbol" w:hint="default"/>
        <w:sz w:val="28"/>
      </w:rPr>
    </w:lvl>
    <w:lvl w:ilvl="1" w:tplc="04090003" w:tentative="1">
      <w:start w:val="1"/>
      <w:numFmt w:val="bullet"/>
      <w:lvlText w:val="o"/>
      <w:lvlJc w:val="left"/>
      <w:pPr>
        <w:tabs>
          <w:tab w:val="num" w:pos="1831"/>
        </w:tabs>
        <w:ind w:left="1831" w:hanging="360"/>
      </w:pPr>
      <w:rPr>
        <w:rFonts w:ascii="Courier New" w:hAnsi="Courier New" w:hint="default"/>
      </w:rPr>
    </w:lvl>
    <w:lvl w:ilvl="2" w:tplc="04090005" w:tentative="1">
      <w:start w:val="1"/>
      <w:numFmt w:val="bullet"/>
      <w:lvlText w:val=""/>
      <w:lvlJc w:val="left"/>
      <w:pPr>
        <w:tabs>
          <w:tab w:val="num" w:pos="2551"/>
        </w:tabs>
        <w:ind w:left="2551" w:hanging="360"/>
      </w:pPr>
      <w:rPr>
        <w:rFonts w:ascii="Wingdings" w:hAnsi="Wingdings" w:hint="default"/>
      </w:rPr>
    </w:lvl>
    <w:lvl w:ilvl="3" w:tplc="04090001" w:tentative="1">
      <w:start w:val="1"/>
      <w:numFmt w:val="bullet"/>
      <w:lvlText w:val=""/>
      <w:lvlJc w:val="left"/>
      <w:pPr>
        <w:tabs>
          <w:tab w:val="num" w:pos="3271"/>
        </w:tabs>
        <w:ind w:left="3271" w:hanging="360"/>
      </w:pPr>
      <w:rPr>
        <w:rFonts w:ascii="Symbol" w:hAnsi="Symbol" w:hint="default"/>
      </w:rPr>
    </w:lvl>
    <w:lvl w:ilvl="4" w:tplc="04090003" w:tentative="1">
      <w:start w:val="1"/>
      <w:numFmt w:val="bullet"/>
      <w:lvlText w:val="o"/>
      <w:lvlJc w:val="left"/>
      <w:pPr>
        <w:tabs>
          <w:tab w:val="num" w:pos="3991"/>
        </w:tabs>
        <w:ind w:left="3991" w:hanging="360"/>
      </w:pPr>
      <w:rPr>
        <w:rFonts w:ascii="Courier New" w:hAnsi="Courier New" w:hint="default"/>
      </w:rPr>
    </w:lvl>
    <w:lvl w:ilvl="5" w:tplc="04090005" w:tentative="1">
      <w:start w:val="1"/>
      <w:numFmt w:val="bullet"/>
      <w:lvlText w:val=""/>
      <w:lvlJc w:val="left"/>
      <w:pPr>
        <w:tabs>
          <w:tab w:val="num" w:pos="4711"/>
        </w:tabs>
        <w:ind w:left="4711" w:hanging="360"/>
      </w:pPr>
      <w:rPr>
        <w:rFonts w:ascii="Wingdings" w:hAnsi="Wingdings" w:hint="default"/>
      </w:rPr>
    </w:lvl>
    <w:lvl w:ilvl="6" w:tplc="04090001" w:tentative="1">
      <w:start w:val="1"/>
      <w:numFmt w:val="bullet"/>
      <w:lvlText w:val=""/>
      <w:lvlJc w:val="left"/>
      <w:pPr>
        <w:tabs>
          <w:tab w:val="num" w:pos="5431"/>
        </w:tabs>
        <w:ind w:left="5431" w:hanging="360"/>
      </w:pPr>
      <w:rPr>
        <w:rFonts w:ascii="Symbol" w:hAnsi="Symbol" w:hint="default"/>
      </w:rPr>
    </w:lvl>
    <w:lvl w:ilvl="7" w:tplc="04090003" w:tentative="1">
      <w:start w:val="1"/>
      <w:numFmt w:val="bullet"/>
      <w:lvlText w:val="o"/>
      <w:lvlJc w:val="left"/>
      <w:pPr>
        <w:tabs>
          <w:tab w:val="num" w:pos="6151"/>
        </w:tabs>
        <w:ind w:left="6151" w:hanging="360"/>
      </w:pPr>
      <w:rPr>
        <w:rFonts w:ascii="Courier New" w:hAnsi="Courier New" w:hint="default"/>
      </w:rPr>
    </w:lvl>
    <w:lvl w:ilvl="8" w:tplc="04090005" w:tentative="1">
      <w:start w:val="1"/>
      <w:numFmt w:val="bullet"/>
      <w:lvlText w:val=""/>
      <w:lvlJc w:val="left"/>
      <w:pPr>
        <w:tabs>
          <w:tab w:val="num" w:pos="6871"/>
        </w:tabs>
        <w:ind w:left="6871" w:hanging="360"/>
      </w:pPr>
      <w:rPr>
        <w:rFonts w:ascii="Wingdings" w:hAnsi="Wingdings" w:hint="default"/>
      </w:rPr>
    </w:lvl>
  </w:abstractNum>
  <w:abstractNum w:abstractNumId="5" w15:restartNumberingAfterBreak="0">
    <w:nsid w:val="58737F2D"/>
    <w:multiLevelType w:val="hybridMultilevel"/>
    <w:tmpl w:val="8CF4EB82"/>
    <w:lvl w:ilvl="0" w:tplc="0246A4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6D6518E9"/>
    <w:multiLevelType w:val="hybridMultilevel"/>
    <w:tmpl w:val="4370AAF4"/>
    <w:lvl w:ilvl="0" w:tplc="04044A3E">
      <w:start w:val="1"/>
      <w:numFmt w:val="decimal"/>
      <w:lvlText w:val="%1."/>
      <w:lvlJc w:val="left"/>
      <w:pPr>
        <w:tabs>
          <w:tab w:val="num" w:pos="448"/>
        </w:tabs>
        <w:ind w:left="448" w:hanging="526"/>
      </w:pPr>
      <w:rPr>
        <w:rFonts w:cs="Times New Roman" w:hint="default"/>
        <w:sz w:val="22"/>
      </w:rPr>
    </w:lvl>
    <w:lvl w:ilvl="1" w:tplc="04090019">
      <w:start w:val="1"/>
      <w:numFmt w:val="lowerLetter"/>
      <w:lvlText w:val="%2."/>
      <w:lvlJc w:val="left"/>
      <w:pPr>
        <w:tabs>
          <w:tab w:val="num" w:pos="426"/>
        </w:tabs>
        <w:ind w:left="426" w:hanging="360"/>
      </w:pPr>
      <w:rPr>
        <w:rFonts w:cs="Times New Roman"/>
      </w:rPr>
    </w:lvl>
    <w:lvl w:ilvl="2" w:tplc="0409001B">
      <w:start w:val="1"/>
      <w:numFmt w:val="lowerRoman"/>
      <w:lvlText w:val="%3."/>
      <w:lvlJc w:val="right"/>
      <w:pPr>
        <w:tabs>
          <w:tab w:val="num" w:pos="1146"/>
        </w:tabs>
        <w:ind w:left="1146" w:hanging="180"/>
      </w:pPr>
      <w:rPr>
        <w:rFonts w:cs="Times New Roman"/>
      </w:rPr>
    </w:lvl>
    <w:lvl w:ilvl="3" w:tplc="0409000F">
      <w:start w:val="1"/>
      <w:numFmt w:val="decimal"/>
      <w:lvlText w:val="%4."/>
      <w:lvlJc w:val="left"/>
      <w:pPr>
        <w:tabs>
          <w:tab w:val="num" w:pos="1866"/>
        </w:tabs>
        <w:ind w:left="1866" w:hanging="360"/>
      </w:pPr>
      <w:rPr>
        <w:rFonts w:cs="Times New Roman"/>
      </w:rPr>
    </w:lvl>
    <w:lvl w:ilvl="4" w:tplc="04090019">
      <w:start w:val="1"/>
      <w:numFmt w:val="lowerLetter"/>
      <w:lvlText w:val="%5."/>
      <w:lvlJc w:val="left"/>
      <w:pPr>
        <w:tabs>
          <w:tab w:val="num" w:pos="2586"/>
        </w:tabs>
        <w:ind w:left="2586" w:hanging="360"/>
      </w:pPr>
      <w:rPr>
        <w:rFonts w:cs="Times New Roman"/>
      </w:rPr>
    </w:lvl>
    <w:lvl w:ilvl="5" w:tplc="0409001B" w:tentative="1">
      <w:start w:val="1"/>
      <w:numFmt w:val="lowerRoman"/>
      <w:lvlText w:val="%6."/>
      <w:lvlJc w:val="right"/>
      <w:pPr>
        <w:tabs>
          <w:tab w:val="num" w:pos="3306"/>
        </w:tabs>
        <w:ind w:left="3306" w:hanging="180"/>
      </w:pPr>
      <w:rPr>
        <w:rFonts w:cs="Times New Roman"/>
      </w:rPr>
    </w:lvl>
    <w:lvl w:ilvl="6" w:tplc="0409000F" w:tentative="1">
      <w:start w:val="1"/>
      <w:numFmt w:val="decimal"/>
      <w:lvlText w:val="%7."/>
      <w:lvlJc w:val="left"/>
      <w:pPr>
        <w:tabs>
          <w:tab w:val="num" w:pos="4026"/>
        </w:tabs>
        <w:ind w:left="4026" w:hanging="360"/>
      </w:pPr>
      <w:rPr>
        <w:rFonts w:cs="Times New Roman"/>
      </w:rPr>
    </w:lvl>
    <w:lvl w:ilvl="7" w:tplc="04090019" w:tentative="1">
      <w:start w:val="1"/>
      <w:numFmt w:val="lowerLetter"/>
      <w:lvlText w:val="%8."/>
      <w:lvlJc w:val="left"/>
      <w:pPr>
        <w:tabs>
          <w:tab w:val="num" w:pos="4746"/>
        </w:tabs>
        <w:ind w:left="4746" w:hanging="360"/>
      </w:pPr>
      <w:rPr>
        <w:rFonts w:cs="Times New Roman"/>
      </w:rPr>
    </w:lvl>
    <w:lvl w:ilvl="8" w:tplc="0409001B" w:tentative="1">
      <w:start w:val="1"/>
      <w:numFmt w:val="lowerRoman"/>
      <w:lvlText w:val="%9."/>
      <w:lvlJc w:val="right"/>
      <w:pPr>
        <w:tabs>
          <w:tab w:val="num" w:pos="5466"/>
        </w:tabs>
        <w:ind w:left="5466" w:hanging="180"/>
      </w:pPr>
      <w:rPr>
        <w:rFonts w:cs="Times New Roman"/>
      </w:rPr>
    </w:lvl>
  </w:abstractNum>
  <w:num w:numId="1" w16cid:durableId="1988977535">
    <w:abstractNumId w:val="2"/>
  </w:num>
  <w:num w:numId="2" w16cid:durableId="1306741022">
    <w:abstractNumId w:val="0"/>
  </w:num>
  <w:num w:numId="3" w16cid:durableId="1393698069">
    <w:abstractNumId w:val="5"/>
  </w:num>
  <w:num w:numId="4" w16cid:durableId="1691495355">
    <w:abstractNumId w:val="3"/>
  </w:num>
  <w:num w:numId="5" w16cid:durableId="2137991476">
    <w:abstractNumId w:val="6"/>
  </w:num>
  <w:num w:numId="6" w16cid:durableId="804782426">
    <w:abstractNumId w:val="4"/>
  </w:num>
  <w:num w:numId="7" w16cid:durableId="104302298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bookFoldPrinting/>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F09"/>
    <w:rsid w:val="00011C10"/>
    <w:rsid w:val="00015138"/>
    <w:rsid w:val="0002528A"/>
    <w:rsid w:val="000366CF"/>
    <w:rsid w:val="000416E0"/>
    <w:rsid w:val="00042C09"/>
    <w:rsid w:val="00052ED5"/>
    <w:rsid w:val="00053EE9"/>
    <w:rsid w:val="000671F3"/>
    <w:rsid w:val="00077244"/>
    <w:rsid w:val="00080F4F"/>
    <w:rsid w:val="000865F1"/>
    <w:rsid w:val="00091307"/>
    <w:rsid w:val="000A130F"/>
    <w:rsid w:val="000A71BE"/>
    <w:rsid w:val="000A7A3B"/>
    <w:rsid w:val="000C3D8F"/>
    <w:rsid w:val="000D57F5"/>
    <w:rsid w:val="000D62C3"/>
    <w:rsid w:val="000E58BA"/>
    <w:rsid w:val="000F0890"/>
    <w:rsid w:val="0010320A"/>
    <w:rsid w:val="00105930"/>
    <w:rsid w:val="0011156F"/>
    <w:rsid w:val="00127B72"/>
    <w:rsid w:val="00135701"/>
    <w:rsid w:val="00171A43"/>
    <w:rsid w:val="001764B8"/>
    <w:rsid w:val="001A2AB9"/>
    <w:rsid w:val="001A57D0"/>
    <w:rsid w:val="001B61BC"/>
    <w:rsid w:val="001B64ED"/>
    <w:rsid w:val="001C6CAD"/>
    <w:rsid w:val="001D60D6"/>
    <w:rsid w:val="001D7F24"/>
    <w:rsid w:val="001E780F"/>
    <w:rsid w:val="001F3637"/>
    <w:rsid w:val="0020056A"/>
    <w:rsid w:val="00203083"/>
    <w:rsid w:val="002213EA"/>
    <w:rsid w:val="00223B50"/>
    <w:rsid w:val="002301EF"/>
    <w:rsid w:val="0024599E"/>
    <w:rsid w:val="00251B66"/>
    <w:rsid w:val="00256FC7"/>
    <w:rsid w:val="00276F09"/>
    <w:rsid w:val="00280CD5"/>
    <w:rsid w:val="00291426"/>
    <w:rsid w:val="002B3259"/>
    <w:rsid w:val="002B5030"/>
    <w:rsid w:val="002C0C6D"/>
    <w:rsid w:val="002D3D5B"/>
    <w:rsid w:val="002F3B46"/>
    <w:rsid w:val="003027BF"/>
    <w:rsid w:val="00305CB1"/>
    <w:rsid w:val="003210A8"/>
    <w:rsid w:val="0033243B"/>
    <w:rsid w:val="003328FC"/>
    <w:rsid w:val="003368E1"/>
    <w:rsid w:val="00344782"/>
    <w:rsid w:val="003464A3"/>
    <w:rsid w:val="00346F78"/>
    <w:rsid w:val="00347C56"/>
    <w:rsid w:val="0035065E"/>
    <w:rsid w:val="003735D7"/>
    <w:rsid w:val="003A6A84"/>
    <w:rsid w:val="003B7ED3"/>
    <w:rsid w:val="003C49B6"/>
    <w:rsid w:val="003D1E50"/>
    <w:rsid w:val="003E5653"/>
    <w:rsid w:val="003F29D6"/>
    <w:rsid w:val="00415C13"/>
    <w:rsid w:val="00423513"/>
    <w:rsid w:val="00424AB0"/>
    <w:rsid w:val="0042652E"/>
    <w:rsid w:val="00432BE6"/>
    <w:rsid w:val="00434493"/>
    <w:rsid w:val="004523D7"/>
    <w:rsid w:val="00454B75"/>
    <w:rsid w:val="004613C8"/>
    <w:rsid w:val="004629EF"/>
    <w:rsid w:val="00473684"/>
    <w:rsid w:val="00480DD2"/>
    <w:rsid w:val="00483220"/>
    <w:rsid w:val="004A1E8F"/>
    <w:rsid w:val="004C7AE4"/>
    <w:rsid w:val="004F46F6"/>
    <w:rsid w:val="004F614B"/>
    <w:rsid w:val="005002AC"/>
    <w:rsid w:val="00507BAE"/>
    <w:rsid w:val="00542D07"/>
    <w:rsid w:val="00546976"/>
    <w:rsid w:val="00561F9F"/>
    <w:rsid w:val="005723AF"/>
    <w:rsid w:val="005737DB"/>
    <w:rsid w:val="00573A55"/>
    <w:rsid w:val="00574603"/>
    <w:rsid w:val="00583028"/>
    <w:rsid w:val="005A0F55"/>
    <w:rsid w:val="005B430C"/>
    <w:rsid w:val="005C0685"/>
    <w:rsid w:val="005D5DFF"/>
    <w:rsid w:val="005E2425"/>
    <w:rsid w:val="005F295D"/>
    <w:rsid w:val="005F6375"/>
    <w:rsid w:val="005F6898"/>
    <w:rsid w:val="00606870"/>
    <w:rsid w:val="00610F3E"/>
    <w:rsid w:val="006115BD"/>
    <w:rsid w:val="00635575"/>
    <w:rsid w:val="006361B4"/>
    <w:rsid w:val="00650131"/>
    <w:rsid w:val="00650154"/>
    <w:rsid w:val="00650786"/>
    <w:rsid w:val="00651507"/>
    <w:rsid w:val="00656F92"/>
    <w:rsid w:val="006700DB"/>
    <w:rsid w:val="006744F2"/>
    <w:rsid w:val="00684075"/>
    <w:rsid w:val="00687D14"/>
    <w:rsid w:val="006957AB"/>
    <w:rsid w:val="006B1AA1"/>
    <w:rsid w:val="006B588A"/>
    <w:rsid w:val="006D2934"/>
    <w:rsid w:val="006D73DE"/>
    <w:rsid w:val="006E0D92"/>
    <w:rsid w:val="006E4841"/>
    <w:rsid w:val="006F29C3"/>
    <w:rsid w:val="006F6E5A"/>
    <w:rsid w:val="00707000"/>
    <w:rsid w:val="00713DB0"/>
    <w:rsid w:val="007145D5"/>
    <w:rsid w:val="0072019B"/>
    <w:rsid w:val="007476D3"/>
    <w:rsid w:val="0075150D"/>
    <w:rsid w:val="00756BE3"/>
    <w:rsid w:val="00763243"/>
    <w:rsid w:val="00767675"/>
    <w:rsid w:val="00781876"/>
    <w:rsid w:val="00791B93"/>
    <w:rsid w:val="007965CB"/>
    <w:rsid w:val="007A3E6F"/>
    <w:rsid w:val="007B65B7"/>
    <w:rsid w:val="007C35D7"/>
    <w:rsid w:val="007C58C8"/>
    <w:rsid w:val="007D352F"/>
    <w:rsid w:val="007D5723"/>
    <w:rsid w:val="007E18A5"/>
    <w:rsid w:val="007E44CB"/>
    <w:rsid w:val="007E586F"/>
    <w:rsid w:val="007E7AF0"/>
    <w:rsid w:val="007F16B6"/>
    <w:rsid w:val="00804609"/>
    <w:rsid w:val="00806482"/>
    <w:rsid w:val="00807485"/>
    <w:rsid w:val="008233A6"/>
    <w:rsid w:val="00824AB9"/>
    <w:rsid w:val="0082748D"/>
    <w:rsid w:val="008359EE"/>
    <w:rsid w:val="00835FE8"/>
    <w:rsid w:val="0084486E"/>
    <w:rsid w:val="008533A7"/>
    <w:rsid w:val="00864FAB"/>
    <w:rsid w:val="008806CA"/>
    <w:rsid w:val="00887922"/>
    <w:rsid w:val="008A63BD"/>
    <w:rsid w:val="008A6ED8"/>
    <w:rsid w:val="008A7B12"/>
    <w:rsid w:val="008D029C"/>
    <w:rsid w:val="008D7484"/>
    <w:rsid w:val="008E173A"/>
    <w:rsid w:val="008E4375"/>
    <w:rsid w:val="008F247E"/>
    <w:rsid w:val="008F495B"/>
    <w:rsid w:val="00920F90"/>
    <w:rsid w:val="00944A69"/>
    <w:rsid w:val="0096793E"/>
    <w:rsid w:val="00971AA4"/>
    <w:rsid w:val="009A28C7"/>
    <w:rsid w:val="009A620A"/>
    <w:rsid w:val="009B76DB"/>
    <w:rsid w:val="009C2741"/>
    <w:rsid w:val="009D0114"/>
    <w:rsid w:val="009E1101"/>
    <w:rsid w:val="009E755C"/>
    <w:rsid w:val="009F2655"/>
    <w:rsid w:val="00A04E1D"/>
    <w:rsid w:val="00A24E66"/>
    <w:rsid w:val="00A351A3"/>
    <w:rsid w:val="00A36B84"/>
    <w:rsid w:val="00A501E8"/>
    <w:rsid w:val="00A5286B"/>
    <w:rsid w:val="00A71BD6"/>
    <w:rsid w:val="00A82180"/>
    <w:rsid w:val="00A84346"/>
    <w:rsid w:val="00A86C11"/>
    <w:rsid w:val="00A90533"/>
    <w:rsid w:val="00A9189C"/>
    <w:rsid w:val="00A92A2E"/>
    <w:rsid w:val="00A97CE6"/>
    <w:rsid w:val="00AA3E0A"/>
    <w:rsid w:val="00AB5395"/>
    <w:rsid w:val="00AB79AD"/>
    <w:rsid w:val="00AC227C"/>
    <w:rsid w:val="00AC5EAB"/>
    <w:rsid w:val="00AD10D8"/>
    <w:rsid w:val="00AD4308"/>
    <w:rsid w:val="00B00CAD"/>
    <w:rsid w:val="00B01112"/>
    <w:rsid w:val="00B056B8"/>
    <w:rsid w:val="00B1364A"/>
    <w:rsid w:val="00B14440"/>
    <w:rsid w:val="00B27ABE"/>
    <w:rsid w:val="00B30727"/>
    <w:rsid w:val="00B30AC5"/>
    <w:rsid w:val="00B45B22"/>
    <w:rsid w:val="00B57684"/>
    <w:rsid w:val="00B6673F"/>
    <w:rsid w:val="00B71479"/>
    <w:rsid w:val="00B86A6F"/>
    <w:rsid w:val="00B90B2B"/>
    <w:rsid w:val="00B9222C"/>
    <w:rsid w:val="00B957EB"/>
    <w:rsid w:val="00BB5325"/>
    <w:rsid w:val="00BB541B"/>
    <w:rsid w:val="00BB646E"/>
    <w:rsid w:val="00BC05E1"/>
    <w:rsid w:val="00BD2777"/>
    <w:rsid w:val="00BE185E"/>
    <w:rsid w:val="00BF7651"/>
    <w:rsid w:val="00C03AD4"/>
    <w:rsid w:val="00C04D90"/>
    <w:rsid w:val="00C30346"/>
    <w:rsid w:val="00C30ECB"/>
    <w:rsid w:val="00C31AC9"/>
    <w:rsid w:val="00C31FB7"/>
    <w:rsid w:val="00C32892"/>
    <w:rsid w:val="00C47335"/>
    <w:rsid w:val="00C532D9"/>
    <w:rsid w:val="00C60BED"/>
    <w:rsid w:val="00C7091C"/>
    <w:rsid w:val="00C7630A"/>
    <w:rsid w:val="00C808FE"/>
    <w:rsid w:val="00C93915"/>
    <w:rsid w:val="00CA54B7"/>
    <w:rsid w:val="00CA70A2"/>
    <w:rsid w:val="00CC7FEE"/>
    <w:rsid w:val="00CD1A26"/>
    <w:rsid w:val="00CD25F0"/>
    <w:rsid w:val="00CE1061"/>
    <w:rsid w:val="00CE367B"/>
    <w:rsid w:val="00CE3E3E"/>
    <w:rsid w:val="00CE56E6"/>
    <w:rsid w:val="00CE5C07"/>
    <w:rsid w:val="00CF3B2A"/>
    <w:rsid w:val="00CF46FA"/>
    <w:rsid w:val="00D109F1"/>
    <w:rsid w:val="00D168A2"/>
    <w:rsid w:val="00D1700F"/>
    <w:rsid w:val="00D22ADD"/>
    <w:rsid w:val="00D33AC5"/>
    <w:rsid w:val="00D378B8"/>
    <w:rsid w:val="00D40637"/>
    <w:rsid w:val="00D555FD"/>
    <w:rsid w:val="00D607E7"/>
    <w:rsid w:val="00D75AE7"/>
    <w:rsid w:val="00D803D1"/>
    <w:rsid w:val="00D92D59"/>
    <w:rsid w:val="00D96105"/>
    <w:rsid w:val="00DD2006"/>
    <w:rsid w:val="00DE600A"/>
    <w:rsid w:val="00DF2111"/>
    <w:rsid w:val="00E14BE5"/>
    <w:rsid w:val="00E34BE7"/>
    <w:rsid w:val="00E35CE0"/>
    <w:rsid w:val="00E46D06"/>
    <w:rsid w:val="00E52B23"/>
    <w:rsid w:val="00E5389F"/>
    <w:rsid w:val="00E63CCD"/>
    <w:rsid w:val="00E65695"/>
    <w:rsid w:val="00E72662"/>
    <w:rsid w:val="00E74B40"/>
    <w:rsid w:val="00E7591B"/>
    <w:rsid w:val="00E77FC4"/>
    <w:rsid w:val="00E85FD7"/>
    <w:rsid w:val="00E91625"/>
    <w:rsid w:val="00E9279B"/>
    <w:rsid w:val="00E9425D"/>
    <w:rsid w:val="00EA1FDA"/>
    <w:rsid w:val="00EB7491"/>
    <w:rsid w:val="00EC46E1"/>
    <w:rsid w:val="00EC7182"/>
    <w:rsid w:val="00EE3A5F"/>
    <w:rsid w:val="00EF442B"/>
    <w:rsid w:val="00EF7CA4"/>
    <w:rsid w:val="00F01146"/>
    <w:rsid w:val="00F145C6"/>
    <w:rsid w:val="00F21721"/>
    <w:rsid w:val="00F22F8D"/>
    <w:rsid w:val="00F36B77"/>
    <w:rsid w:val="00F40753"/>
    <w:rsid w:val="00F413E3"/>
    <w:rsid w:val="00F44465"/>
    <w:rsid w:val="00F6036B"/>
    <w:rsid w:val="00F73F3F"/>
    <w:rsid w:val="00F82AC7"/>
    <w:rsid w:val="00FB656E"/>
    <w:rsid w:val="00FC07AD"/>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place"/>
  <w:shapeDefaults>
    <o:shapedefaults v:ext="edit" spidmax="1029"/>
    <o:shapelayout v:ext="edit">
      <o:idmap v:ext="edit" data="1"/>
    </o:shapelayout>
  </w:shapeDefaults>
  <w:decimalSymbol w:val="."/>
  <w:listSeparator w:val=","/>
  <w14:docId w14:val="0264D407"/>
  <w15:docId w15:val="{10F57D65-9C51-476B-920C-3066448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C56"/>
    <w:pPr>
      <w:widowControl w:val="0"/>
      <w:autoSpaceDE w:val="0"/>
      <w:autoSpaceDN w:val="0"/>
      <w:adjustRightInd w:val="0"/>
    </w:pPr>
    <w:rPr>
      <w:sz w:val="24"/>
      <w:szCs w:val="24"/>
    </w:rPr>
  </w:style>
  <w:style w:type="paragraph" w:styleId="Heading1">
    <w:name w:val="heading 1"/>
    <w:basedOn w:val="Normal"/>
    <w:next w:val="Normal"/>
    <w:link w:val="Heading1Char"/>
    <w:qFormat/>
    <w:rsid w:val="00347C56"/>
    <w:pPr>
      <w:keepNext/>
      <w:tabs>
        <w:tab w:val="left" w:pos="204"/>
      </w:tabs>
      <w:jc w:val="center"/>
      <w:outlineLvl w:val="0"/>
    </w:pPr>
    <w:rPr>
      <w:b/>
    </w:rPr>
  </w:style>
  <w:style w:type="paragraph" w:styleId="Heading2">
    <w:name w:val="heading 2"/>
    <w:basedOn w:val="Normal"/>
    <w:next w:val="Normal"/>
    <w:link w:val="Heading2Char"/>
    <w:qFormat/>
    <w:rsid w:val="00347C56"/>
    <w:pPr>
      <w:keepNext/>
      <w:tabs>
        <w:tab w:val="left" w:pos="204"/>
      </w:tabs>
      <w:outlineLvl w:val="1"/>
    </w:pPr>
    <w:rPr>
      <w:b/>
      <w:bCs/>
      <w:szCs w:val="22"/>
      <w:u w:val="single"/>
    </w:rPr>
  </w:style>
  <w:style w:type="paragraph" w:styleId="Heading3">
    <w:name w:val="heading 3"/>
    <w:basedOn w:val="Normal"/>
    <w:next w:val="Normal"/>
    <w:link w:val="Heading3Char"/>
    <w:qFormat/>
    <w:rsid w:val="00347C56"/>
    <w:pPr>
      <w:keepNext/>
      <w:tabs>
        <w:tab w:val="left" w:pos="5"/>
      </w:tabs>
      <w:jc w:val="center"/>
      <w:outlineLvl w:val="2"/>
    </w:pPr>
    <w:rPr>
      <w:sz w:val="1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hAnsi="Cambria" w:cs="Times New Roman"/>
      <w:b/>
      <w:bCs/>
      <w:kern w:val="32"/>
      <w:sz w:val="32"/>
      <w:szCs w:val="32"/>
    </w:rPr>
  </w:style>
  <w:style w:type="character" w:customStyle="1" w:styleId="Heading2Char">
    <w:name w:val="Heading 2 Char"/>
    <w:link w:val="Heading2"/>
    <w:semiHidden/>
    <w:locked/>
    <w:rPr>
      <w:rFonts w:ascii="Cambria" w:hAnsi="Cambria" w:cs="Times New Roman"/>
      <w:b/>
      <w:bCs/>
      <w:i/>
      <w:iCs/>
      <w:sz w:val="28"/>
      <w:szCs w:val="28"/>
    </w:rPr>
  </w:style>
  <w:style w:type="character" w:customStyle="1" w:styleId="Heading3Char">
    <w:name w:val="Heading 3 Char"/>
    <w:link w:val="Heading3"/>
    <w:semiHidden/>
    <w:locked/>
    <w:rPr>
      <w:rFonts w:ascii="Cambria" w:hAnsi="Cambria" w:cs="Times New Roman"/>
      <w:b/>
      <w:bCs/>
      <w:sz w:val="26"/>
      <w:szCs w:val="26"/>
    </w:rPr>
  </w:style>
  <w:style w:type="paragraph" w:customStyle="1" w:styleId="p1">
    <w:name w:val="p1"/>
    <w:basedOn w:val="Normal"/>
    <w:rsid w:val="00347C56"/>
    <w:pPr>
      <w:tabs>
        <w:tab w:val="left" w:pos="4858"/>
      </w:tabs>
      <w:ind w:left="3418"/>
    </w:pPr>
  </w:style>
  <w:style w:type="paragraph" w:customStyle="1" w:styleId="p2">
    <w:name w:val="p2"/>
    <w:basedOn w:val="Normal"/>
    <w:rsid w:val="00347C56"/>
    <w:pPr>
      <w:ind w:left="3418"/>
    </w:pPr>
  </w:style>
  <w:style w:type="paragraph" w:customStyle="1" w:styleId="p3">
    <w:name w:val="p3"/>
    <w:basedOn w:val="Normal"/>
    <w:rsid w:val="00347C56"/>
    <w:pPr>
      <w:tabs>
        <w:tab w:val="left" w:pos="1570"/>
      </w:tabs>
      <w:ind w:left="130"/>
    </w:pPr>
  </w:style>
  <w:style w:type="paragraph" w:customStyle="1" w:styleId="p4">
    <w:name w:val="p4"/>
    <w:basedOn w:val="Normal"/>
    <w:rsid w:val="00347C56"/>
    <w:pPr>
      <w:tabs>
        <w:tab w:val="left" w:pos="2845"/>
      </w:tabs>
      <w:ind w:left="1405"/>
    </w:pPr>
  </w:style>
  <w:style w:type="paragraph" w:customStyle="1" w:styleId="p5">
    <w:name w:val="p5"/>
    <w:basedOn w:val="Normal"/>
    <w:rsid w:val="00347C56"/>
    <w:pPr>
      <w:tabs>
        <w:tab w:val="left" w:pos="3662"/>
      </w:tabs>
      <w:ind w:left="2222"/>
    </w:pPr>
  </w:style>
  <w:style w:type="paragraph" w:customStyle="1" w:styleId="p6">
    <w:name w:val="p6"/>
    <w:basedOn w:val="Normal"/>
    <w:rsid w:val="00347C56"/>
    <w:pPr>
      <w:tabs>
        <w:tab w:val="left" w:pos="204"/>
      </w:tabs>
    </w:pPr>
  </w:style>
  <w:style w:type="paragraph" w:customStyle="1" w:styleId="c7">
    <w:name w:val="c7"/>
    <w:basedOn w:val="Normal"/>
    <w:rsid w:val="00347C56"/>
    <w:pPr>
      <w:jc w:val="center"/>
    </w:pPr>
  </w:style>
  <w:style w:type="paragraph" w:customStyle="1" w:styleId="p8">
    <w:name w:val="p8"/>
    <w:basedOn w:val="Normal"/>
    <w:rsid w:val="00347C56"/>
    <w:pPr>
      <w:tabs>
        <w:tab w:val="left" w:pos="204"/>
      </w:tabs>
    </w:pPr>
  </w:style>
  <w:style w:type="paragraph" w:customStyle="1" w:styleId="p9">
    <w:name w:val="p9"/>
    <w:basedOn w:val="Normal"/>
    <w:rsid w:val="00347C56"/>
    <w:pPr>
      <w:tabs>
        <w:tab w:val="left" w:pos="385"/>
        <w:tab w:val="left" w:pos="742"/>
      </w:tabs>
      <w:ind w:left="742" w:hanging="357"/>
    </w:pPr>
  </w:style>
  <w:style w:type="paragraph" w:customStyle="1" w:styleId="p10">
    <w:name w:val="p10"/>
    <w:basedOn w:val="Normal"/>
    <w:rsid w:val="00347C56"/>
    <w:pPr>
      <w:tabs>
        <w:tab w:val="left" w:pos="385"/>
        <w:tab w:val="left" w:pos="742"/>
      </w:tabs>
      <w:ind w:firstLine="385"/>
    </w:pPr>
  </w:style>
  <w:style w:type="paragraph" w:customStyle="1" w:styleId="c11">
    <w:name w:val="c11"/>
    <w:basedOn w:val="Normal"/>
    <w:rsid w:val="00347C56"/>
    <w:pPr>
      <w:jc w:val="center"/>
    </w:pPr>
  </w:style>
  <w:style w:type="paragraph" w:customStyle="1" w:styleId="c12">
    <w:name w:val="c12"/>
    <w:basedOn w:val="Normal"/>
    <w:rsid w:val="00347C56"/>
    <w:pPr>
      <w:jc w:val="center"/>
    </w:pPr>
  </w:style>
  <w:style w:type="paragraph" w:customStyle="1" w:styleId="c13">
    <w:name w:val="c13"/>
    <w:basedOn w:val="Normal"/>
    <w:rsid w:val="00347C56"/>
    <w:pPr>
      <w:jc w:val="center"/>
    </w:pPr>
  </w:style>
  <w:style w:type="paragraph" w:customStyle="1" w:styleId="c14">
    <w:name w:val="c14"/>
    <w:basedOn w:val="Normal"/>
    <w:rsid w:val="00347C56"/>
    <w:pPr>
      <w:jc w:val="center"/>
    </w:pPr>
  </w:style>
  <w:style w:type="paragraph" w:customStyle="1" w:styleId="c15">
    <w:name w:val="c15"/>
    <w:basedOn w:val="Normal"/>
    <w:rsid w:val="00347C56"/>
    <w:pPr>
      <w:jc w:val="center"/>
    </w:pPr>
  </w:style>
  <w:style w:type="paragraph" w:customStyle="1" w:styleId="p16">
    <w:name w:val="p16"/>
    <w:basedOn w:val="Normal"/>
    <w:rsid w:val="00347C56"/>
    <w:pPr>
      <w:tabs>
        <w:tab w:val="left" w:pos="2188"/>
      </w:tabs>
      <w:ind w:left="748"/>
    </w:pPr>
  </w:style>
  <w:style w:type="paragraph" w:customStyle="1" w:styleId="t17">
    <w:name w:val="t17"/>
    <w:basedOn w:val="Normal"/>
    <w:rsid w:val="00347C56"/>
  </w:style>
  <w:style w:type="paragraph" w:customStyle="1" w:styleId="p18">
    <w:name w:val="p18"/>
    <w:basedOn w:val="Normal"/>
    <w:rsid w:val="00347C56"/>
    <w:pPr>
      <w:tabs>
        <w:tab w:val="left" w:pos="204"/>
      </w:tabs>
    </w:pPr>
  </w:style>
  <w:style w:type="paragraph" w:customStyle="1" w:styleId="p19">
    <w:name w:val="p19"/>
    <w:basedOn w:val="Normal"/>
    <w:rsid w:val="00347C56"/>
    <w:pPr>
      <w:tabs>
        <w:tab w:val="left" w:pos="742"/>
        <w:tab w:val="left" w:pos="1094"/>
      </w:tabs>
      <w:ind w:left="1094" w:hanging="352"/>
    </w:pPr>
  </w:style>
  <w:style w:type="paragraph" w:customStyle="1" w:styleId="p20">
    <w:name w:val="p20"/>
    <w:basedOn w:val="Normal"/>
    <w:rsid w:val="00347C56"/>
    <w:pPr>
      <w:tabs>
        <w:tab w:val="left" w:pos="1094"/>
        <w:tab w:val="left" w:pos="1445"/>
      </w:tabs>
      <w:ind w:left="1445" w:hanging="351"/>
    </w:pPr>
  </w:style>
  <w:style w:type="paragraph" w:customStyle="1" w:styleId="p21">
    <w:name w:val="p21"/>
    <w:basedOn w:val="Normal"/>
    <w:rsid w:val="00347C56"/>
    <w:pPr>
      <w:tabs>
        <w:tab w:val="left" w:pos="1445"/>
      </w:tabs>
      <w:ind w:left="5"/>
    </w:pPr>
  </w:style>
  <w:style w:type="paragraph" w:customStyle="1" w:styleId="t22">
    <w:name w:val="t22"/>
    <w:basedOn w:val="Normal"/>
    <w:rsid w:val="00347C56"/>
  </w:style>
  <w:style w:type="paragraph" w:customStyle="1" w:styleId="p23">
    <w:name w:val="p23"/>
    <w:basedOn w:val="Normal"/>
    <w:rsid w:val="00347C56"/>
    <w:pPr>
      <w:tabs>
        <w:tab w:val="left" w:pos="204"/>
      </w:tabs>
    </w:pPr>
  </w:style>
  <w:style w:type="paragraph" w:customStyle="1" w:styleId="p24">
    <w:name w:val="p24"/>
    <w:basedOn w:val="Normal"/>
    <w:rsid w:val="00347C56"/>
    <w:pPr>
      <w:tabs>
        <w:tab w:val="left" w:pos="204"/>
      </w:tabs>
    </w:pPr>
  </w:style>
  <w:style w:type="paragraph" w:customStyle="1" w:styleId="p25">
    <w:name w:val="p25"/>
    <w:basedOn w:val="Normal"/>
    <w:rsid w:val="00347C56"/>
    <w:pPr>
      <w:tabs>
        <w:tab w:val="left" w:pos="391"/>
      </w:tabs>
      <w:ind w:left="1049" w:hanging="391"/>
    </w:pPr>
  </w:style>
  <w:style w:type="paragraph" w:customStyle="1" w:styleId="c26">
    <w:name w:val="c26"/>
    <w:basedOn w:val="Normal"/>
    <w:rsid w:val="00347C56"/>
    <w:pPr>
      <w:jc w:val="center"/>
    </w:pPr>
  </w:style>
  <w:style w:type="paragraph" w:styleId="BalloonText">
    <w:name w:val="Balloon Text"/>
    <w:basedOn w:val="Normal"/>
    <w:link w:val="BalloonTextChar"/>
    <w:semiHidden/>
    <w:rsid w:val="00347C56"/>
    <w:rPr>
      <w:rFonts w:ascii="Tahoma" w:hAnsi="Tahoma" w:cs="Tahoma"/>
      <w:sz w:val="16"/>
      <w:szCs w:val="16"/>
    </w:rPr>
  </w:style>
  <w:style w:type="character" w:customStyle="1" w:styleId="BalloonTextChar">
    <w:name w:val="Balloon Text Char"/>
    <w:link w:val="BalloonText"/>
    <w:semiHidden/>
    <w:locked/>
    <w:rPr>
      <w:rFonts w:cs="Times New Roman"/>
      <w:sz w:val="2"/>
    </w:rPr>
  </w:style>
  <w:style w:type="paragraph" w:styleId="Footer">
    <w:name w:val="footer"/>
    <w:basedOn w:val="Normal"/>
    <w:link w:val="FooterChar"/>
    <w:rsid w:val="00347C56"/>
    <w:pPr>
      <w:tabs>
        <w:tab w:val="center" w:pos="4320"/>
        <w:tab w:val="right" w:pos="8640"/>
      </w:tabs>
    </w:pPr>
  </w:style>
  <w:style w:type="character" w:customStyle="1" w:styleId="FooterChar">
    <w:name w:val="Footer Char"/>
    <w:link w:val="Footer"/>
    <w:semiHidden/>
    <w:locked/>
    <w:rPr>
      <w:rFonts w:cs="Times New Roman"/>
      <w:sz w:val="24"/>
      <w:szCs w:val="24"/>
    </w:rPr>
  </w:style>
  <w:style w:type="character" w:styleId="PageNumber">
    <w:name w:val="page number"/>
    <w:rsid w:val="00347C56"/>
    <w:rPr>
      <w:rFonts w:cs="Times New Roman"/>
    </w:rPr>
  </w:style>
  <w:style w:type="paragraph" w:styleId="BodyTextIndent">
    <w:name w:val="Body Text Indent"/>
    <w:basedOn w:val="Normal"/>
    <w:link w:val="BodyTextIndentChar"/>
    <w:rsid w:val="00347C56"/>
    <w:pPr>
      <w:ind w:left="720"/>
    </w:pPr>
    <w:rPr>
      <w:iCs/>
      <w:sz w:val="28"/>
    </w:rPr>
  </w:style>
  <w:style w:type="character" w:customStyle="1" w:styleId="BodyTextIndentChar">
    <w:name w:val="Body Text Indent Char"/>
    <w:link w:val="BodyTextIndent"/>
    <w:semiHidden/>
    <w:locked/>
    <w:rPr>
      <w:rFonts w:cs="Times New Roman"/>
      <w:sz w:val="24"/>
      <w:szCs w:val="24"/>
    </w:rPr>
  </w:style>
  <w:style w:type="paragraph" w:styleId="BodyTextIndent2">
    <w:name w:val="Body Text Indent 2"/>
    <w:basedOn w:val="Normal"/>
    <w:link w:val="BodyTextIndent2Char"/>
    <w:rsid w:val="00347C56"/>
    <w:pPr>
      <w:ind w:left="720"/>
      <w:jc w:val="both"/>
    </w:pPr>
    <w:rPr>
      <w:iCs/>
      <w:sz w:val="28"/>
    </w:rPr>
  </w:style>
  <w:style w:type="character" w:customStyle="1" w:styleId="BodyTextIndent2Char">
    <w:name w:val="Body Text Indent 2 Char"/>
    <w:link w:val="BodyTextIndent2"/>
    <w:semiHidden/>
    <w:locked/>
    <w:rPr>
      <w:rFonts w:cs="Times New Roman"/>
      <w:sz w:val="24"/>
      <w:szCs w:val="24"/>
    </w:rPr>
  </w:style>
  <w:style w:type="paragraph" w:styleId="Header">
    <w:name w:val="header"/>
    <w:basedOn w:val="Normal"/>
    <w:link w:val="HeaderChar"/>
    <w:rsid w:val="00347C56"/>
    <w:pPr>
      <w:tabs>
        <w:tab w:val="center" w:pos="4320"/>
        <w:tab w:val="right" w:pos="8640"/>
      </w:tabs>
    </w:pPr>
  </w:style>
  <w:style w:type="character" w:customStyle="1" w:styleId="HeaderChar">
    <w:name w:val="Header Char"/>
    <w:link w:val="Header"/>
    <w:semiHidden/>
    <w:locked/>
    <w:rPr>
      <w:rFonts w:cs="Times New Roman"/>
      <w:sz w:val="24"/>
      <w:szCs w:val="24"/>
    </w:rPr>
  </w:style>
  <w:style w:type="paragraph" w:styleId="BodyTextIndent3">
    <w:name w:val="Body Text Indent 3"/>
    <w:basedOn w:val="Normal"/>
    <w:link w:val="BodyTextIndent3Char"/>
    <w:rsid w:val="00347C56"/>
    <w:pPr>
      <w:ind w:left="720"/>
    </w:pPr>
    <w:rPr>
      <w:iCs/>
      <w:sz w:val="22"/>
    </w:rPr>
  </w:style>
  <w:style w:type="character" w:customStyle="1" w:styleId="BodyTextIndent3Char">
    <w:name w:val="Body Text Indent 3 Char"/>
    <w:link w:val="BodyTextIndent3"/>
    <w:semiHidden/>
    <w:locked/>
    <w:rPr>
      <w:rFonts w:cs="Times New Roman"/>
      <w:sz w:val="16"/>
      <w:szCs w:val="16"/>
    </w:rPr>
  </w:style>
  <w:style w:type="character" w:styleId="Hyperlink">
    <w:name w:val="Hyperlink"/>
    <w:rsid w:val="00480DD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CARIBBEAN</vt:lpstr>
    </vt:vector>
  </TitlesOfParts>
  <Company>Employment Standards Administration</Company>
  <LinksUpToDate>false</LinksUpToDate>
  <CharactersWithSpaces>8636</CharactersWithSpaces>
  <SharedDoc>false</SharedDoc>
  <HLinks>
    <vt:vector size="6" baseType="variant">
      <vt:variant>
        <vt:i4>327760</vt:i4>
      </vt:variant>
      <vt:variant>
        <vt:i4>-1</vt:i4>
      </vt:variant>
      <vt:variant>
        <vt:i4>1028</vt:i4>
      </vt:variant>
      <vt:variant>
        <vt:i4>1</vt:i4>
      </vt:variant>
      <vt:variant>
        <vt:lpwstr>http://images.all-free-download.com/images/graphiclarge/graduate_3_55897.jpg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CARIBBEAN</dc:title>
  <dc:creator>US Department of Labor</dc:creator>
  <cp:lastModifiedBy>Yuri Achille</cp:lastModifiedBy>
  <cp:revision>3</cp:revision>
  <cp:lastPrinted>2021-10-17T15:52:00Z</cp:lastPrinted>
  <dcterms:created xsi:type="dcterms:W3CDTF">2022-10-14T03:48:00Z</dcterms:created>
  <dcterms:modified xsi:type="dcterms:W3CDTF">2022-10-14T03:53:00Z</dcterms:modified>
</cp:coreProperties>
</file>